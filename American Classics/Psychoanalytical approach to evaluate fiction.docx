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8C0" w:rsidRPr="00733C97" w:rsidRDefault="002608B5" w:rsidP="00733C97">
      <w:r w:rsidRPr="00733C97">
        <w:t>http://www.personalityresearch.org/papers/beystehner.html</w:t>
      </w:r>
    </w:p>
    <w:p w:rsidR="002608B5" w:rsidRPr="00733C97" w:rsidRDefault="002608B5" w:rsidP="00733C97"/>
    <w:p w:rsidR="002608B5" w:rsidRPr="00733C97" w:rsidRDefault="002608B5" w:rsidP="00733C97">
      <w:r w:rsidRPr="00733C97">
        <w:t>Freud’s Main Theories</w:t>
      </w:r>
    </w:p>
    <w:p w:rsidR="002608B5" w:rsidRPr="00733C97" w:rsidRDefault="002608B5" w:rsidP="00733C97">
      <w:r w:rsidRPr="00733C97">
        <w:t>Psychosexual Development &amp; The Oedipus Complex</w:t>
      </w:r>
    </w:p>
    <w:p w:rsidR="002608B5" w:rsidRPr="00733C97" w:rsidRDefault="002608B5" w:rsidP="00733C97">
      <w:r w:rsidRPr="00733C97">
        <w:t>One of Freud’s more famous theories was that of psychosexual development. Fundamentally, Freud postulated that as children we move through a series of stages centred on erogenous zones. Successful completion of these stages, Freud argued, led to the development of a healthy personality, but fixation at any stage prevents completion and therefore the development of an unhealthy, fixated personality as an adult. Although elements of this theory are still used in modern day </w:t>
      </w:r>
      <w:hyperlink r:id="rId5" w:tgtFrame="_blank" w:history="1">
        <w:r w:rsidRPr="00733C97">
          <w:rPr>
            <w:rStyle w:val="Hyperlink"/>
          </w:rPr>
          <w:t>psychodynamic/psychoanalytical therapy</w:t>
        </w:r>
      </w:hyperlink>
      <w:r w:rsidRPr="00733C97">
        <w:t>, over time the therapy has been replaced by more modern theory.</w:t>
      </w:r>
    </w:p>
    <w:p w:rsidR="002608B5" w:rsidRPr="00733C97" w:rsidRDefault="002608B5" w:rsidP="00733C97">
      <w:r w:rsidRPr="00733C97">
        <w:t>Oral Stage (Birth to 18 Months): Child becomes focused on oral pleasures such as sucking. Difficulties at this stage could lead to an oral personality in adulthood centred around smoking, drinking alcohol, biting nails and they can be pessimistic, gullible and overly dependent on others.</w:t>
      </w:r>
    </w:p>
    <w:p w:rsidR="002608B5" w:rsidRPr="00733C97" w:rsidRDefault="002608B5" w:rsidP="00733C97">
      <w:r w:rsidRPr="00733C97">
        <w:t>Anal Stage (18 months to 3 Years):  Focus of pleasure here is on eliminating and retaining faeces and learning to control this due to societal norms. Fixation here can lead to perfectionism, a need to control or alternatively the opposite; messy and disorganised.</w:t>
      </w:r>
    </w:p>
    <w:p w:rsidR="002608B5" w:rsidRPr="00733C97" w:rsidRDefault="002608B5" w:rsidP="00733C97">
      <w:r w:rsidRPr="00733C97">
        <w:t>Phallic Stage (Ages 3 to 6 Years): During the phallic stage the child’s pleasure move to the genitals and Freud argued that during this stage boys develop an unconscious sexual desire for their mothers and fear that because of this their fathers will punish them by castration. This became known as the Oedipus Complex after the Sophocles tragedy. A fixation at the stage could lead to confusion over sexual identity or engaging in sexual deviances.</w:t>
      </w:r>
    </w:p>
    <w:p w:rsidR="002608B5" w:rsidRPr="00733C97" w:rsidRDefault="002608B5" w:rsidP="00733C97">
      <w:r w:rsidRPr="00733C97">
        <w:t>Latency Stage (Ages 6 to puberty): Sexual urges remain largely repressed at this stage.</w:t>
      </w:r>
    </w:p>
    <w:p w:rsidR="002608B5" w:rsidRPr="00733C97" w:rsidRDefault="002608B5" w:rsidP="00733C97">
      <w:r w:rsidRPr="00733C97">
        <w:t>Genital Stage (Puberty Onwards): This final stage leads to the individual switching their interest to members of the opposite sex.</w:t>
      </w:r>
    </w:p>
    <w:p w:rsidR="002608B5" w:rsidRPr="00733C97" w:rsidRDefault="002608B5" w:rsidP="00733C97">
      <w:r w:rsidRPr="00733C97">
        <w:br/>
        <w:t>Id, Ego, Superego &amp; Defences</w:t>
      </w:r>
    </w:p>
    <w:p w:rsidR="002608B5" w:rsidRPr="00733C97" w:rsidRDefault="002608B5" w:rsidP="00733C97">
      <w:r w:rsidRPr="00733C97">
        <w:t>In his later work, Freud proposed that the human psyche could be divided into three parts: Id, Ego and Superego. Freud discussed this model in the 1920 essay “Beyond the Pleasure Principle”, and elaborated upon it in the “The Ego and the Id” (1923).</w:t>
      </w:r>
    </w:p>
    <w:p w:rsidR="002608B5" w:rsidRPr="00733C97" w:rsidRDefault="002608B5" w:rsidP="00733C97">
      <w:r w:rsidRPr="00733C97">
        <w:t>The Id: According to Freud the id is the completely unconscious, impulsive and demanding part of the psyche that as a child allows us to get our basic needs met. This part of the psyche operates on what Freud termed the pleasure principle and it’s all about getting our every need and wish met with no consideration of the reality. The id seeks immediate gratification.</w:t>
      </w:r>
    </w:p>
    <w:p w:rsidR="002608B5" w:rsidRPr="00733C97" w:rsidRDefault="002608B5" w:rsidP="00733C97">
      <w:r w:rsidRPr="00733C97">
        <w:t xml:space="preserve">The Ego: The ego is based on the reality principle. It understands that the Id can’t always have what it wants because sometimes that can cause problems for us in the future. As such the Ego is the </w:t>
      </w:r>
      <w:r w:rsidRPr="00733C97">
        <w:lastRenderedPageBreak/>
        <w:t>gatekeeper to the id, allowing it sometimes to have what it wants but always making sure that the reality of the situation is taken into account.</w:t>
      </w:r>
    </w:p>
    <w:p w:rsidR="002608B5" w:rsidRPr="00733C97" w:rsidRDefault="002608B5" w:rsidP="00733C97">
      <w:r w:rsidRPr="00733C97">
        <w:t>The Super-Ego: By the time we reach age 5, Freud argued that we had developed another part of the psyche called the Super-Ego. This is the moral part of the psyche and regardless of the situation always believes we should do the moral thing. Some conceptualise this part as our conscience.</w:t>
      </w:r>
    </w:p>
    <w:p w:rsidR="002608B5" w:rsidRPr="00733C97" w:rsidRDefault="002608B5" w:rsidP="00733C97">
      <w:r w:rsidRPr="00733C97">
        <w:t>As such, it is the role of Ego to strike a balance between the demanding id, versus the self- critical super ego. Freud stated that in healthy individuals the ego is doing a good job in balancing out the needs of these two parts of the psyche, however in those where one of the other parts is dominant the individual struggles and problems develop in the personality.  The balancing act between these two aspects of the psyche can sometimes be difficult for the Ego and so it employs a variety of different tools to help mediate known as Defence Mechanisms. Some examples of defence mechanisms are:</w:t>
      </w:r>
    </w:p>
    <w:p w:rsidR="002608B5" w:rsidRPr="00733C97" w:rsidRDefault="002608B5" w:rsidP="00733C97">
      <w:r w:rsidRPr="00733C97">
        <w:t>Displacement: “i.e. arguing with your partner after an argument with a friend”</w:t>
      </w:r>
    </w:p>
    <w:p w:rsidR="002608B5" w:rsidRPr="00733C97" w:rsidRDefault="002608B5" w:rsidP="00733C97">
      <w:r w:rsidRPr="00733C97">
        <w:t>Projection: “ i.e. Stating that the other person is stupid when you’re losing the argument”</w:t>
      </w:r>
    </w:p>
    <w:p w:rsidR="002608B5" w:rsidRPr="00733C97" w:rsidRDefault="002608B5" w:rsidP="00733C97">
      <w:r w:rsidRPr="00733C97">
        <w:t>Sublimation: “i.e. Becoming a boxer so that you can hit others in a more socially acceptable way”</w:t>
      </w:r>
    </w:p>
    <w:p w:rsidR="002608B5" w:rsidRPr="00733C97" w:rsidRDefault="002608B5" w:rsidP="00733C97">
      <w:r w:rsidRPr="00733C97">
        <w:t>Denial: “i.e. Denying that your husband is having an affair and carrying on as usual”</w:t>
      </w:r>
    </w:p>
    <w:p w:rsidR="002608B5" w:rsidRPr="00733C97" w:rsidRDefault="002608B5" w:rsidP="00733C97">
      <w:r w:rsidRPr="00733C97">
        <w:t>Repression: “i.e. Forgetting something happened because it is too emotionally painful”</w:t>
      </w:r>
    </w:p>
    <w:p w:rsidR="002608B5" w:rsidRPr="00733C97" w:rsidRDefault="002608B5" w:rsidP="00733C97">
      <w:r w:rsidRPr="00733C97">
        <w:br/>
        <w:t>The Unconscious</w:t>
      </w:r>
    </w:p>
    <w:p w:rsidR="002608B5" w:rsidRPr="00733C97" w:rsidRDefault="002608B5" w:rsidP="00733C97">
      <w:r w:rsidRPr="00733C97">
        <w:t>The concept of the unconscious was central to Freud’s view of the mind. He believed that the majority of what we experience day-to-day (the emotions, beliefs and impulses) takes place in the unconscious and is not viewable to us in the conscious mind. In particular, he used the concept of repression to demonstrate that although an individual may not remember something traumatic happening to them, this memory is locked away in the unconscious.  Yet importantly, these memories remain active in the unconscious and can reappear in consciousness under certain circumstances and can cause problems for us even in the unconscious.</w:t>
      </w:r>
    </w:p>
    <w:p w:rsidR="002608B5" w:rsidRPr="00733C97" w:rsidRDefault="002608B5" w:rsidP="00733C97">
      <w:r w:rsidRPr="00733C97">
        <w:t>Our conscious mind, however, according to Freud makes up a very small amount of our personality – as we are only aware of the small tip of the iceberg of what is actually going on in our minds. Freud also added a third level to our psyche known as the preconscious or subconscious mind. This part of the mind is the one that although we are not consciously aware of what’s in it at all times, we can retrieve information and memories from it if prompted. This is one of the most important Freudian contributions and is still very much used in psychotherapy today.</w:t>
      </w:r>
    </w:p>
    <w:p w:rsidR="002608B5" w:rsidRPr="00733C97" w:rsidRDefault="002608B5" w:rsidP="00733C97">
      <w:r w:rsidRPr="00733C97">
        <w:br/>
        <w:t>Modern Day Psychoanalysis</w:t>
      </w:r>
    </w:p>
    <w:p w:rsidR="002608B5" w:rsidRPr="00733C97" w:rsidRDefault="002608B5" w:rsidP="00733C97">
      <w:r w:rsidRPr="00733C97">
        <w:t xml:space="preserve">Although Freud’s main theories may seem a little strange at first (lots of criticism has come of them over time), much of Freud’s work remains central to some of our most fundamental understandings of psychology and of counselling and psychotherapy. For example, the use of free </w:t>
      </w:r>
      <w:r w:rsidRPr="00733C97">
        <w:lastRenderedPageBreak/>
        <w:t>association, </w:t>
      </w:r>
      <w:hyperlink r:id="rId6" w:tgtFrame="_blank" w:history="1">
        <w:r w:rsidRPr="00733C97">
          <w:rPr>
            <w:rStyle w:val="Hyperlink"/>
          </w:rPr>
          <w:t>transference </w:t>
        </w:r>
      </w:hyperlink>
      <w:r w:rsidRPr="00733C97">
        <w:t>and counter-transference, </w:t>
      </w:r>
      <w:hyperlink r:id="rId7" w:tgtFrame="_blank" w:history="1">
        <w:r w:rsidRPr="00733C97">
          <w:rPr>
            <w:rStyle w:val="Hyperlink"/>
          </w:rPr>
          <w:t>dream analysis</w:t>
        </w:r>
      </w:hyperlink>
      <w:r w:rsidRPr="00733C97">
        <w:t>, defence mechanisms and the unconscious mind are all of immense value to modern day psychodynamic and psychoanalytical practice.</w:t>
      </w:r>
    </w:p>
    <w:p w:rsidR="002608B5" w:rsidRPr="00733C97" w:rsidRDefault="002608B5" w:rsidP="00733C97">
      <w:r w:rsidRPr="00733C97">
        <w:t>Freud’s theories radically altered the way that people understood the mind back in the 1900’s, and his development of the “talking cure” cannot be underestimated. Freud’s initial investigations and clinical practice are to psychology and psychiatry, as Newton is to physics. While we have in some respects rejected some of his theories in light of new evidence it was his ideas which provided a platform for other </w:t>
      </w:r>
      <w:hyperlink r:id="rId8" w:tgtFrame="_blank" w:history="1">
        <w:r w:rsidRPr="00733C97">
          <w:rPr>
            <w:rStyle w:val="Hyperlink"/>
          </w:rPr>
          <w:t>psychologists</w:t>
        </w:r>
      </w:hyperlink>
      <w:r w:rsidRPr="00733C97">
        <w:t>, philosophers, therapists and doctors to build on an explore.</w:t>
      </w:r>
    </w:p>
    <w:p w:rsidR="002608B5" w:rsidRPr="00733C97" w:rsidRDefault="002608B5" w:rsidP="00733C97"/>
    <w:p w:rsidR="002608B5" w:rsidRPr="00733C97" w:rsidRDefault="002608B5" w:rsidP="00733C97">
      <w:r w:rsidRPr="00733C97">
        <w:br/>
      </w:r>
      <w:r w:rsidRPr="00733C97">
        <w:br/>
        <w:t>Source: </w:t>
      </w:r>
      <w:hyperlink r:id="rId9" w:anchor="ixzz4ca7bVlmr" w:history="1">
        <w:r w:rsidRPr="00733C97">
          <w:rPr>
            <w:rStyle w:val="Hyperlink"/>
          </w:rPr>
          <w:t>http://www.harleytherapy.co.uk/counselling/freuds-main-theories-psychoanalysis.htm#ixzz4ca7bVlmr</w:t>
        </w:r>
      </w:hyperlink>
    </w:p>
    <w:p w:rsidR="002608B5" w:rsidRPr="00733C97" w:rsidRDefault="002608B5" w:rsidP="00733C97"/>
    <w:tbl>
      <w:tblPr>
        <w:tblW w:w="16077" w:type="dxa"/>
        <w:tblCellMar>
          <w:top w:w="15" w:type="dxa"/>
          <w:left w:w="15" w:type="dxa"/>
          <w:bottom w:w="15" w:type="dxa"/>
          <w:right w:w="15" w:type="dxa"/>
        </w:tblCellMar>
        <w:tblLook w:val="04A0"/>
      </w:tblPr>
      <w:tblGrid>
        <w:gridCol w:w="8038"/>
        <w:gridCol w:w="8039"/>
      </w:tblGrid>
      <w:tr w:rsidR="002608B5" w:rsidRPr="00733C97" w:rsidTr="002608B5">
        <w:tc>
          <w:tcPr>
            <w:tcW w:w="8038" w:type="dxa"/>
            <w:tcMar>
              <w:top w:w="0" w:type="dxa"/>
              <w:left w:w="0" w:type="dxa"/>
              <w:bottom w:w="0" w:type="dxa"/>
              <w:right w:w="0" w:type="dxa"/>
            </w:tcMar>
            <w:hideMark/>
          </w:tcPr>
          <w:p w:rsidR="00733C97" w:rsidRPr="00733C97" w:rsidRDefault="00733C97" w:rsidP="00733C97">
            <w:r w:rsidRPr="00733C97">
              <w:t>Adler</w:t>
            </w:r>
          </w:p>
          <w:p w:rsidR="00733C97" w:rsidRPr="00733C97" w:rsidRDefault="00733C97" w:rsidP="00733C97"/>
          <w:p w:rsidR="00733C97" w:rsidRPr="00733C97" w:rsidRDefault="002608B5" w:rsidP="00733C97">
            <w:proofErr w:type="spellStart"/>
            <w:r w:rsidRPr="00733C97">
              <w:t>Adlerian</w:t>
            </w:r>
            <w:proofErr w:type="spellEnd"/>
            <w:r w:rsidRPr="00733C97">
              <w:t xml:space="preserve"> Psychology is interpretative; it is an </w:t>
            </w:r>
            <w:proofErr w:type="spellStart"/>
            <w:r w:rsidRPr="00733C97">
              <w:t>endeavor</w:t>
            </w:r>
            <w:proofErr w:type="spellEnd"/>
            <w:r w:rsidRPr="00733C97">
              <w:t xml:space="preserve"> to understand human </w:t>
            </w:r>
            <w:proofErr w:type="spellStart"/>
            <w:r w:rsidRPr="00733C97">
              <w:t>behavior</w:t>
            </w:r>
            <w:proofErr w:type="spellEnd"/>
            <w:r w:rsidRPr="00733C97">
              <w:t>. There are other psychologies which, like that of Adler, are dynamic, depth psychologies. Principal among these ar</w:t>
            </w:r>
            <w:r w:rsidR="001612CB">
              <w:t>e</w:t>
            </w:r>
            <w:r w:rsidRPr="00733C97">
              <w:t xml:space="preserve"> the systems of Freud and Jung. However, Adler has developed his science in a direction essentially different from that of Freud and Jung Some of his principles are not exclusive to his psychology nor are they original with Adler. Similar ideas, in some instances, have been expressed either in philosophy centuries ago or even in psychology shortly before the publication of his chief works.</w:t>
            </w:r>
          </w:p>
          <w:p w:rsidR="002608B5" w:rsidRPr="00733C97" w:rsidRDefault="002608B5" w:rsidP="00733C97"/>
        </w:tc>
        <w:tc>
          <w:tcPr>
            <w:tcW w:w="8038" w:type="dxa"/>
            <w:tcMar>
              <w:top w:w="0" w:type="dxa"/>
              <w:left w:w="0" w:type="dxa"/>
              <w:bottom w:w="0" w:type="dxa"/>
              <w:right w:w="0" w:type="dxa"/>
            </w:tcMar>
            <w:hideMark/>
          </w:tcPr>
          <w:p w:rsidR="002608B5" w:rsidRPr="00733C97" w:rsidRDefault="002608B5" w:rsidP="00733C97"/>
        </w:tc>
      </w:tr>
    </w:tbl>
    <w:p w:rsidR="002608B5" w:rsidRPr="00733C97" w:rsidRDefault="002608B5" w:rsidP="00733C97">
      <w:r w:rsidRPr="00733C97">
        <w:t xml:space="preserve">It is rather the totality of Adler's principles, woven together into a workable system, which give a key to the understanding of human </w:t>
      </w:r>
      <w:proofErr w:type="spellStart"/>
      <w:r w:rsidRPr="00733C97">
        <w:t>behavior</w:t>
      </w:r>
      <w:proofErr w:type="spellEnd"/>
      <w:r w:rsidRPr="00733C97">
        <w:t xml:space="preserve"> and the possibility of altering it. This is his great contribution, and it is the acceptance of this system in totality which makes an </w:t>
      </w:r>
      <w:proofErr w:type="spellStart"/>
      <w:r w:rsidRPr="00733C97">
        <w:t>Adlerian</w:t>
      </w:r>
      <w:proofErr w:type="spellEnd"/>
      <w:r w:rsidRPr="00733C97">
        <w:t>.</w:t>
      </w:r>
    </w:p>
    <w:p w:rsidR="002608B5" w:rsidRPr="00733C97" w:rsidRDefault="002608B5" w:rsidP="00733C97"/>
    <w:p w:rsidR="002608B5" w:rsidRPr="00733C97" w:rsidRDefault="002608B5" w:rsidP="00733C97">
      <w:r w:rsidRPr="00733C97">
        <w:t xml:space="preserve">In all fields where human </w:t>
      </w:r>
      <w:proofErr w:type="spellStart"/>
      <w:r w:rsidRPr="00733C97">
        <w:t>behavior</w:t>
      </w:r>
      <w:proofErr w:type="spellEnd"/>
      <w:r w:rsidRPr="00733C97">
        <w:t xml:space="preserve">, either individually or in group is studied, as in psychology, anthropology, sociology, criminology psychiatry, or where efforts are made to alter </w:t>
      </w:r>
      <w:proofErr w:type="spellStart"/>
      <w:r w:rsidRPr="00733C97">
        <w:t>behavior</w:t>
      </w:r>
      <w:proofErr w:type="spellEnd"/>
      <w:r w:rsidRPr="00733C97">
        <w:t>, as in education or psychotherapy, his system is applicable. All principles of his system are interdependent; therefore, the following enumeration of such principles in numerical order is by necessity artificial.</w:t>
      </w:r>
    </w:p>
    <w:p w:rsidR="002608B5" w:rsidRPr="00733C97" w:rsidRDefault="002608B5" w:rsidP="00733C97"/>
    <w:p w:rsidR="002608B5" w:rsidRPr="00733C97" w:rsidRDefault="002608B5" w:rsidP="00733C97">
      <w:r w:rsidRPr="00733C97">
        <w:t>1. Life is directed movement. The moving force is the desire for survival, the goal is security. Life may be interpreted as a movement to compensate for inferiority feelings, as if one wanted to reach a point above from below, where one would be freed from all inferiority feelings.</w:t>
      </w:r>
    </w:p>
    <w:p w:rsidR="002608B5" w:rsidRPr="00733C97" w:rsidRDefault="002608B5" w:rsidP="00733C97"/>
    <w:p w:rsidR="002608B5" w:rsidRPr="00733C97" w:rsidRDefault="002608B5" w:rsidP="00733C97">
      <w:r w:rsidRPr="00733C97">
        <w:t>2. The goal of security determines all our actions, but the concept of security differs in all individuals. This concept of security, or success, is formed in the early years of childhood, about the first five year of age, in accordance with the early experiences in the limited environment of the child.</w:t>
      </w:r>
    </w:p>
    <w:p w:rsidR="002608B5" w:rsidRPr="00733C97" w:rsidRDefault="002608B5" w:rsidP="00733C97"/>
    <w:p w:rsidR="002608B5" w:rsidRPr="00733C97" w:rsidRDefault="002608B5" w:rsidP="00733C97">
      <w:r w:rsidRPr="00733C97">
        <w:t>It is then that the child forms his life plan or life pattern, which is a plan - his own unique creation - for getting along in such a world as he sees and has come to know. He sets his goal, which is his concept of security; he devises methods, choosing some and discarding others. It short, he develops his life style, which is his way of relating himself to life.</w:t>
      </w:r>
    </w:p>
    <w:p w:rsidR="002608B5" w:rsidRPr="00733C97" w:rsidRDefault="002608B5" w:rsidP="00733C97"/>
    <w:p w:rsidR="002608B5" w:rsidRPr="00733C97" w:rsidRDefault="002608B5" w:rsidP="00733C97">
      <w:r w:rsidRPr="00733C97">
        <w:t xml:space="preserve">His goal of security naturally can never be reached; it is not </w:t>
      </w:r>
      <w:proofErr w:type="spellStart"/>
      <w:r w:rsidRPr="00733C97">
        <w:t>know</w:t>
      </w:r>
      <w:proofErr w:type="spellEnd"/>
      <w:r w:rsidRPr="00733C97">
        <w:t xml:space="preserve"> to him consciously and could not be expressed by him verbally. This goal determines all expressions of his personality, his actions, feelings words, dreams, what he forgets, and what he remembers.</w:t>
      </w:r>
    </w:p>
    <w:p w:rsidR="002608B5" w:rsidRPr="00733C97" w:rsidRDefault="002608B5" w:rsidP="00733C97"/>
    <w:p w:rsidR="002608B5" w:rsidRPr="00733C97" w:rsidRDefault="002608B5" w:rsidP="00733C97">
      <w:r w:rsidRPr="00733C97">
        <w:t xml:space="preserve">3. All </w:t>
      </w:r>
      <w:proofErr w:type="spellStart"/>
      <w:r w:rsidRPr="00733C97">
        <w:t>behavior</w:t>
      </w:r>
      <w:proofErr w:type="spellEnd"/>
      <w:r w:rsidRPr="00733C97">
        <w:t xml:space="preserve"> is purposeful; we are not driven by a cause, but drawn by our goal, which, however, we were free to set in our childhood. Once the goal is set we are determined by it in all our action' as if "caught in an iron shirt."</w:t>
      </w:r>
    </w:p>
    <w:p w:rsidR="002608B5" w:rsidRPr="00733C97" w:rsidRDefault="002608B5" w:rsidP="00733C97"/>
    <w:p w:rsidR="002608B5" w:rsidRPr="00733C97" w:rsidRDefault="002608B5" w:rsidP="00733C97">
      <w:pPr>
        <w:rPr>
          <w:ins w:id="0" w:author="Unknown"/>
        </w:rPr>
      </w:pPr>
      <w:r w:rsidRPr="00733C97">
        <w:t xml:space="preserve">4. Adler calls his psychology "Individual Psychology," according to the Latin </w:t>
      </w:r>
      <w:proofErr w:type="spellStart"/>
      <w:r w:rsidRPr="00733C97">
        <w:t>individere</w:t>
      </w:r>
      <w:proofErr w:type="spellEnd"/>
      <w:r w:rsidRPr="00733C97">
        <w:t>, "do not divide." The organism-as-a-whole acts and reacts always in totality, never only through one of its parts.</w:t>
      </w:r>
      <w:ins w:id="1" w:author="Unknown">
        <w:r w:rsidRPr="00733C97">
          <w:br/>
        </w:r>
        <w:r w:rsidRPr="00733C97">
          <w:br/>
        </w:r>
      </w:ins>
    </w:p>
    <w:p w:rsidR="002608B5" w:rsidRPr="00733C97" w:rsidRDefault="002608B5" w:rsidP="00733C97">
      <w:pPr>
        <w:rPr>
          <w:ins w:id="2" w:author="Unknown"/>
        </w:rPr>
      </w:pPr>
      <w:ins w:id="3" w:author="Unknown">
        <w:r w:rsidRPr="00733C97">
          <w:t xml:space="preserve">5. An individual's </w:t>
        </w:r>
        <w:proofErr w:type="spellStart"/>
        <w:r w:rsidRPr="00733C97">
          <w:t>behavior</w:t>
        </w:r>
        <w:proofErr w:type="spellEnd"/>
        <w:r w:rsidRPr="00733C97">
          <w:t xml:space="preserve"> can only be understood in relation to society. Here, his specific unique concept of security causes him to develop either cooperative or other methods in his effort to achieve success, based on his fictitious "private logic." Adler found that early recollections and dreams have a specific meaning to the individual and fit into his purposeful pattern of </w:t>
        </w:r>
        <w:proofErr w:type="spellStart"/>
        <w:r w:rsidRPr="00733C97">
          <w:t>behavior</w:t>
        </w:r>
        <w:proofErr w:type="spellEnd"/>
        <w:r w:rsidRPr="00733C97">
          <w:t>.</w:t>
        </w:r>
      </w:ins>
    </w:p>
    <w:p w:rsidR="002608B5" w:rsidRPr="00733C97" w:rsidRDefault="002608B5" w:rsidP="00733C97">
      <w:pPr>
        <w:rPr>
          <w:ins w:id="4" w:author="Unknown"/>
        </w:rPr>
      </w:pPr>
    </w:p>
    <w:p w:rsidR="002608B5" w:rsidRPr="00733C97" w:rsidRDefault="002608B5" w:rsidP="00733C97">
      <w:pPr>
        <w:rPr>
          <w:ins w:id="5" w:author="Unknown"/>
        </w:rPr>
      </w:pPr>
      <w:ins w:id="6" w:author="Unknown">
        <w:r w:rsidRPr="00733C97">
          <w:t xml:space="preserve">6. Adler came to his discoveries from the observation of "abnormal </w:t>
        </w:r>
        <w:proofErr w:type="spellStart"/>
        <w:r w:rsidRPr="00733C97">
          <w:t>behavior</w:t>
        </w:r>
        <w:proofErr w:type="spellEnd"/>
        <w:r w:rsidRPr="00733C97">
          <w:t xml:space="preserve">." Thus he found a new approach to psychopathology. Abnormal </w:t>
        </w:r>
        <w:proofErr w:type="spellStart"/>
        <w:r w:rsidRPr="00733C97">
          <w:t>behavior</w:t>
        </w:r>
        <w:proofErr w:type="spellEnd"/>
        <w:r w:rsidRPr="00733C97">
          <w:t>, criminal actions, problem children, prostitution, sexual pathology, can be understood by the application of the above mentioned general principles.</w:t>
        </w:r>
      </w:ins>
    </w:p>
    <w:p w:rsidR="002608B5" w:rsidRPr="00733C97" w:rsidRDefault="002608B5" w:rsidP="00733C97">
      <w:pPr>
        <w:rPr>
          <w:ins w:id="7" w:author="Unknown"/>
        </w:rPr>
      </w:pPr>
    </w:p>
    <w:p w:rsidR="002608B5" w:rsidRPr="00733C97" w:rsidRDefault="002608B5" w:rsidP="00733C97">
      <w:pPr>
        <w:rPr>
          <w:ins w:id="8" w:author="Unknown"/>
        </w:rPr>
      </w:pPr>
      <w:ins w:id="9" w:author="Unknown">
        <w:r w:rsidRPr="00733C97">
          <w:t xml:space="preserve">7. Furthermore, an </w:t>
        </w:r>
        <w:proofErr w:type="spellStart"/>
        <w:r w:rsidRPr="00733C97">
          <w:t>Adlerian</w:t>
        </w:r>
        <w:proofErr w:type="spellEnd"/>
        <w:r w:rsidRPr="00733C97">
          <w:t xml:space="preserve"> also believes in the possibility of altering </w:t>
        </w:r>
        <w:proofErr w:type="spellStart"/>
        <w:r w:rsidRPr="00733C97">
          <w:t>behavior</w:t>
        </w:r>
        <w:proofErr w:type="spellEnd"/>
        <w:r w:rsidRPr="00733C97">
          <w:t xml:space="preserve">; this alteration can be achieved by </w:t>
        </w:r>
        <w:proofErr w:type="spellStart"/>
        <w:r w:rsidRPr="00733C97">
          <w:t>scientfic</w:t>
        </w:r>
        <w:proofErr w:type="spellEnd"/>
        <w:r w:rsidRPr="00733C97">
          <w:t xml:space="preserve"> methods developed by Adler. An </w:t>
        </w:r>
        <w:proofErr w:type="spellStart"/>
        <w:r w:rsidRPr="00733C97">
          <w:t>Alderian</w:t>
        </w:r>
        <w:proofErr w:type="spellEnd"/>
        <w:r w:rsidRPr="00733C97">
          <w:t xml:space="preserve"> applies specific methods of education or psychotherapy in his respective field as teacher, parent, physician etc., based on a framework of general principles. They are essentially an attempt to recognize the goal of the </w:t>
        </w:r>
        <w:r w:rsidRPr="00733C97">
          <w:lastRenderedPageBreak/>
          <w:t xml:space="preserve">individual, his life plan, the methods he uses to relate himself to life, and to give this knowledge to him. This understanding provides "insight. It is an essentially </w:t>
        </w:r>
        <w:proofErr w:type="spellStart"/>
        <w:r w:rsidRPr="00733C97">
          <w:t>Adlerian</w:t>
        </w:r>
        <w:proofErr w:type="spellEnd"/>
        <w:r w:rsidRPr="00733C97">
          <w:t xml:space="preserve"> approach to encourage in order to change the patient's misconceptions of life which he formed in his early childhood. This enables him to give up his efforts to secure himself according to his private concepts and to accept a cooperative goal. Then he can learn to use cooperative methods. </w:t>
        </w:r>
        <w:proofErr w:type="spellStart"/>
        <w:r w:rsidRPr="00733C97">
          <w:t>Adlerian</w:t>
        </w:r>
        <w:proofErr w:type="spellEnd"/>
        <w:r w:rsidRPr="00733C97">
          <w:t xml:space="preserve"> therapy helps him develop his social feeling which we all have at birth but which, according to Adler, has to be developed.</w:t>
        </w:r>
      </w:ins>
    </w:p>
    <w:p w:rsidR="002608B5" w:rsidRPr="00733C97" w:rsidRDefault="002608B5" w:rsidP="00733C97">
      <w:pPr>
        <w:rPr>
          <w:ins w:id="10" w:author="Unknown"/>
        </w:rPr>
      </w:pPr>
    </w:p>
    <w:p w:rsidR="002608B5" w:rsidRPr="00733C97" w:rsidRDefault="002608B5" w:rsidP="00733C97">
      <w:pPr>
        <w:rPr>
          <w:ins w:id="11" w:author="Unknown"/>
        </w:rPr>
      </w:pPr>
      <w:ins w:id="12" w:author="Unknown">
        <w:r w:rsidRPr="00733C97">
          <w:t xml:space="preserve">8. An </w:t>
        </w:r>
        <w:proofErr w:type="spellStart"/>
        <w:r w:rsidRPr="00733C97">
          <w:t>Adlerian</w:t>
        </w:r>
        <w:proofErr w:type="spellEnd"/>
        <w:r w:rsidRPr="00733C97">
          <w:t xml:space="preserve"> is one who accepts Adler's principles of psychology of psychopathology, and uses his methods, applying his science in all fields of life for the welfare of the people. </w:t>
        </w:r>
      </w:ins>
    </w:p>
    <w:p w:rsidR="002608B5" w:rsidRPr="00733C97" w:rsidRDefault="002608B5" w:rsidP="00733C97">
      <w:pPr>
        <w:rPr>
          <w:ins w:id="13" w:author="Unknown"/>
        </w:rPr>
      </w:pPr>
    </w:p>
    <w:p w:rsidR="00733C97" w:rsidRDefault="00733C97" w:rsidP="00733C97">
      <w:r>
        <w:t>Jung</w:t>
      </w:r>
    </w:p>
    <w:p w:rsidR="002608B5" w:rsidRPr="00733C97" w:rsidRDefault="002608B5" w:rsidP="00733C97">
      <w:r w:rsidRPr="00733C97">
        <w:t>Jung's theory divides the psyche into three parts. The first is the </w:t>
      </w:r>
      <w:proofErr w:type="spellStart"/>
      <w:r w:rsidRPr="00733C97">
        <w:t>ego,which</w:t>
      </w:r>
      <w:proofErr w:type="spellEnd"/>
      <w:r w:rsidRPr="00733C97">
        <w:t xml:space="preserve"> Jung identifies with the conscious mind. Closely related is the personal unconscious, which includes anything which is not presently conscious, but can be. The personal unconscious is like most people's understanding of the unconscious in that it includes both memories that are easily brought to mind and those that have been suppressed for some reason. But it does not include the instincts that Freud would have it include.</w:t>
      </w:r>
    </w:p>
    <w:p w:rsidR="002608B5" w:rsidRPr="00733C97" w:rsidRDefault="002608B5" w:rsidP="00733C97">
      <w:r w:rsidRPr="00733C97">
        <w:t xml:space="preserve">But then Jung adds the part of the psyche that makes his theory stand out from all others: the collective unconscious. You could call it your "psychic inheritance." It is the reservoir of our experiences as a species, a kind of knowledge we are all born with. And yet we can never be directly conscious of it. It influences all of our experiences and </w:t>
      </w:r>
      <w:proofErr w:type="spellStart"/>
      <w:r w:rsidRPr="00733C97">
        <w:t>behaviors</w:t>
      </w:r>
      <w:proofErr w:type="spellEnd"/>
      <w:r w:rsidRPr="00733C97">
        <w:t>, most especially the emotional ones, but we only know about it indirectly, by looking at those influences.</w:t>
      </w:r>
    </w:p>
    <w:p w:rsidR="002608B5" w:rsidRPr="00733C97" w:rsidRDefault="002608B5" w:rsidP="00733C97">
      <w:r w:rsidRPr="00733C97">
        <w:t xml:space="preserve">There are some experiences that show the effects of the collective unconscious more clearly than others: The experiences of love at first sight, of </w:t>
      </w:r>
      <w:proofErr w:type="spellStart"/>
      <w:r w:rsidRPr="00733C97">
        <w:t>deja</w:t>
      </w:r>
      <w:proofErr w:type="spellEnd"/>
      <w:r w:rsidRPr="00733C97">
        <w:t xml:space="preserve"> vu (the feeling that you've been here before), and the immediate recognition of certain symbols and the meanings of certain myths, could all be understood as the sudden conjunction of our outer reality and the inner reality of the collective unconscious. Grander examples are the creative experiences shared by artists and musicians all over the world and in all times, or the spiritual experiences of mystics of all religions, or the parallels in dreams, fantasies, mythologies, fairy tales, and literature.</w:t>
      </w:r>
    </w:p>
    <w:p w:rsidR="002608B5" w:rsidRPr="00733C97" w:rsidRDefault="002608B5" w:rsidP="00733C97">
      <w:r w:rsidRPr="00733C97">
        <w:t>A nice example that has been greatly discussed recently is the near-death experience. It seems that many people, of many different cultural backgrounds, find that they have very similar recollections when they are brought back from a close encounter with death. They speak of leaving their bodies, seeing their bodies and the events surrounding them clearly, of being pulled through a long tunnel towards a bright light, of seeing deceased relatives or religious figures waiting for them, and of their disappointment at having to leave this happy scene to return to their bodies. Perhaps we are all "built" to experience death in this fashion.</w:t>
      </w:r>
    </w:p>
    <w:p w:rsidR="002608B5" w:rsidRPr="00733C97" w:rsidRDefault="002608B5" w:rsidP="00733C97">
      <w:r w:rsidRPr="00733C97">
        <w:t>Archetypes</w:t>
      </w:r>
    </w:p>
    <w:p w:rsidR="002608B5" w:rsidRPr="00733C97" w:rsidRDefault="002608B5" w:rsidP="00733C97">
      <w:r w:rsidRPr="00733C97">
        <w:lastRenderedPageBreak/>
        <w:t>The contents of the collective unconscious are called archetypes. Jung also called them dominants, imagos, mythological or primordial images, and a few other names, but archetypes seems to have won out over these. An archetype is an unlearned tendency to experience things in a certain way.</w:t>
      </w:r>
    </w:p>
    <w:p w:rsidR="002608B5" w:rsidRPr="00733C97" w:rsidRDefault="002608B5" w:rsidP="00733C97">
      <w:r w:rsidRPr="00733C97">
        <w:t>The archetype has no form of its own, but it acts as an "organizing principle" on the things we see or do. It works the way that instincts work in Freud's theory: At first, the baby just wants something to eat, without knowing what it wants. It has a rather indefinite yearning which, nevertheless, can be satisfied by some things and not by others. Later, with experience, the child begins to yearn for something more specific when it is hungry -- a bottle, a cookie, a broiled lobster, a slice of New York style pizza.</w:t>
      </w:r>
    </w:p>
    <w:p w:rsidR="002608B5" w:rsidRPr="00733C97" w:rsidRDefault="002608B5" w:rsidP="00733C97">
      <w:r w:rsidRPr="00733C97">
        <w:t xml:space="preserve">The archetype is like a black hole in space: You only know </w:t>
      </w:r>
      <w:proofErr w:type="spellStart"/>
      <w:r w:rsidRPr="00733C97">
        <w:t>its</w:t>
      </w:r>
      <w:proofErr w:type="spellEnd"/>
      <w:r w:rsidRPr="00733C97">
        <w:t xml:space="preserve"> </w:t>
      </w:r>
      <w:proofErr w:type="spellStart"/>
      <w:r w:rsidRPr="00733C97">
        <w:t>there by</w:t>
      </w:r>
      <w:proofErr w:type="spellEnd"/>
      <w:r w:rsidRPr="00733C97">
        <w:t xml:space="preserve"> how it draws matter and light to itself.</w:t>
      </w:r>
    </w:p>
    <w:p w:rsidR="002608B5" w:rsidRPr="00733C97" w:rsidRDefault="002608B5" w:rsidP="00733C97">
      <w:r w:rsidRPr="00733C97">
        <w:t>The mother archetype</w:t>
      </w:r>
      <w:r w:rsidRPr="00733C97">
        <w:rPr>
          <w:noProof/>
        </w:rPr>
        <w:drawing>
          <wp:anchor distT="85725" distB="85725" distL="85725" distR="85725" simplePos="0" relativeHeight="251656704" behindDoc="0" locked="0" layoutInCell="1" allowOverlap="0">
            <wp:simplePos x="0" y="0"/>
            <wp:positionH relativeFrom="column">
              <wp:align>left</wp:align>
            </wp:positionH>
            <wp:positionV relativeFrom="line">
              <wp:posOffset>0</wp:posOffset>
            </wp:positionV>
            <wp:extent cx="1952625" cy="3095625"/>
            <wp:effectExtent l="19050" t="0" r="9525" b="0"/>
            <wp:wrapSquare wrapText="bothSides"/>
            <wp:docPr id="2" name="Picture 2" descr="http://webspace.ship.edu/cgboer/rafaelmadon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space.ship.edu/cgboer/rafaelmadonna.jpg"/>
                    <pic:cNvPicPr>
                      <a:picLocks noChangeAspect="1" noChangeArrowheads="1"/>
                    </pic:cNvPicPr>
                  </pic:nvPicPr>
                  <pic:blipFill>
                    <a:blip r:embed="rId10"/>
                    <a:srcRect/>
                    <a:stretch>
                      <a:fillRect/>
                    </a:stretch>
                  </pic:blipFill>
                  <pic:spPr bwMode="auto">
                    <a:xfrm>
                      <a:off x="0" y="0"/>
                      <a:ext cx="1952625" cy="3095625"/>
                    </a:xfrm>
                    <a:prstGeom prst="rect">
                      <a:avLst/>
                    </a:prstGeom>
                    <a:noFill/>
                    <a:ln w="9525">
                      <a:noFill/>
                      <a:miter lim="800000"/>
                      <a:headEnd/>
                      <a:tailEnd/>
                    </a:ln>
                  </pic:spPr>
                </pic:pic>
              </a:graphicData>
            </a:graphic>
          </wp:anchor>
        </w:drawing>
      </w:r>
    </w:p>
    <w:p w:rsidR="002608B5" w:rsidRPr="00733C97" w:rsidRDefault="002608B5" w:rsidP="00733C97">
      <w:r w:rsidRPr="00733C97">
        <w:t>The mother archetype is a particularly good example. All of our ancestors had mothers. We have evolved in an environment that included a mother or mother-substitute. We would never have survived without our connection with a nurturing-one during our times as helpless infants. It stands to reason that we are "built" in a way that reflects that evolutionary environment: We come into this world ready to want mother, to seek her, to recognize her, to deal with her.</w:t>
      </w:r>
    </w:p>
    <w:p w:rsidR="002608B5" w:rsidRPr="00733C97" w:rsidRDefault="002608B5" w:rsidP="00733C97">
      <w:r w:rsidRPr="00733C97">
        <w:t>So the mother archetype is our built-in ability to recognize a certain relationship, that of "mothering." Jung says that this is rather abstract, and we are likely to project the archetype out into the world and onto a particular person, usually our own mothers. Even when an archetype doesn't have a particular real person available, we tend to personify the archetype, that is, turn it into a mythological "story-book" character. This character symbolizes the archetype.</w:t>
      </w:r>
    </w:p>
    <w:p w:rsidR="002608B5" w:rsidRPr="00733C97" w:rsidRDefault="002608B5" w:rsidP="00733C97">
      <w:r w:rsidRPr="00733C97">
        <w:t>The mother archetype is symbolized by the primordial mother or "earth mother" of mythology, by Eve and Mary in western traditions, and by less personal symbols such as the church, the nation, a forest, or the ocean. According to Jung, someone whose own mother failed to satisfy the demands of the archetype may well be one that spends his or her life seeking comfort in the church, or in identification with "the motherland," or in meditating upon the figure of Mary, or in a life at sea.</w:t>
      </w:r>
    </w:p>
    <w:p w:rsidR="002608B5" w:rsidRPr="00733C97" w:rsidRDefault="002608B5" w:rsidP="00733C97">
      <w:proofErr w:type="spellStart"/>
      <w:r w:rsidRPr="00733C97">
        <w:t>Mana</w:t>
      </w:r>
      <w:proofErr w:type="spellEnd"/>
    </w:p>
    <w:p w:rsidR="002608B5" w:rsidRPr="00733C97" w:rsidRDefault="002608B5" w:rsidP="00733C97">
      <w:r w:rsidRPr="00733C97">
        <w:t>You must understand that these archetypes are not really biological things, like Freud's instincts. They are more spiritual demands. For example, if you dreamt about long things, Freud might suggest these things represent the phallus and ultimately sex. But Jung might have a very different interpretation. Even dreaming quite specifically about a penis might not have much to do with some unfulfilled need for sex.</w:t>
      </w:r>
    </w:p>
    <w:p w:rsidR="002608B5" w:rsidRPr="00733C97" w:rsidRDefault="002608B5" w:rsidP="00733C97">
      <w:r w:rsidRPr="00733C97">
        <w:lastRenderedPageBreak/>
        <w:t>It is curious that in primitive societies, phallic symbols do not usually refer to sex at all. They usually symbolize </w:t>
      </w:r>
      <w:proofErr w:type="spellStart"/>
      <w:r w:rsidRPr="00733C97">
        <w:t>mana</w:t>
      </w:r>
      <w:proofErr w:type="spellEnd"/>
      <w:r w:rsidRPr="00733C97">
        <w:t>, or spiritual power. These symbols would be displayed on occasions when the spirits are being called upon to increase the yield of corn, or fish, or to heal someone. The connection between the penis and strength, between semen and seed, between fertilization and fertility are understood by most cultures.</w:t>
      </w:r>
    </w:p>
    <w:p w:rsidR="002608B5" w:rsidRPr="00733C97" w:rsidRDefault="002608B5" w:rsidP="00733C97">
      <w:r w:rsidRPr="00733C97">
        <w:t>The shadow</w:t>
      </w:r>
    </w:p>
    <w:p w:rsidR="002608B5" w:rsidRPr="00733C97" w:rsidRDefault="002608B5" w:rsidP="00733C97">
      <w:r w:rsidRPr="00733C97">
        <w:t xml:space="preserve">Sex and the life instincts in general are, of course, represented somewhere in Jung's system. They are a part of an archetype called the shadow. It derives from our </w:t>
      </w:r>
      <w:proofErr w:type="spellStart"/>
      <w:r w:rsidRPr="00733C97">
        <w:t>prehuman</w:t>
      </w:r>
      <w:proofErr w:type="spellEnd"/>
      <w:r w:rsidRPr="00733C97">
        <w:t>, animal past, when our concerns were limited to survival and reproduction, and when we weren't self-conscious.</w:t>
      </w:r>
    </w:p>
    <w:p w:rsidR="002608B5" w:rsidRPr="00733C97" w:rsidRDefault="002608B5" w:rsidP="00733C97">
      <w:r w:rsidRPr="00733C97">
        <w:t>It is the "dark side" of the ego, and the evil that we are capable of is often stored there. Actually, the shadow is amoral -- neither good nor bad, just like animals. An animal is capable of tender care for its young and vicious killing for food, but it doesn't choose to do either. It just does what it does. It is "innocent." But from our human perspective, the animal world looks rather brutal, inhuman, so the shadow becomes something of a garbage can for the parts of ourselves that we can't quite admit to.</w:t>
      </w:r>
    </w:p>
    <w:p w:rsidR="002608B5" w:rsidRPr="00733C97" w:rsidRDefault="002608B5" w:rsidP="00733C97">
      <w:r w:rsidRPr="00733C97">
        <w:t>Symbols of the shadow include the snake (as in the garden of Eden), the dragon, monsters, and demons. It often guards the entrance to a cave or a pool of water, which is the collective unconscious. Next time you dream about wrestling with the devil, it may only be yourself you are wrestling with!</w:t>
      </w:r>
    </w:p>
    <w:p w:rsidR="002608B5" w:rsidRPr="00733C97" w:rsidRDefault="002608B5" w:rsidP="00733C97">
      <w:r w:rsidRPr="00733C97">
        <w:t>The persona</w:t>
      </w:r>
      <w:r w:rsidRPr="00733C97">
        <w:rPr>
          <w:noProof/>
        </w:rPr>
        <w:drawing>
          <wp:anchor distT="85725" distB="85725" distL="85725" distR="85725" simplePos="0" relativeHeight="251657728" behindDoc="0" locked="0" layoutInCell="1" allowOverlap="0">
            <wp:simplePos x="0" y="0"/>
            <wp:positionH relativeFrom="column">
              <wp:align>left</wp:align>
            </wp:positionH>
            <wp:positionV relativeFrom="line">
              <wp:posOffset>0</wp:posOffset>
            </wp:positionV>
            <wp:extent cx="2428875" cy="2838450"/>
            <wp:effectExtent l="19050" t="0" r="9525" b="0"/>
            <wp:wrapSquare wrapText="bothSides"/>
            <wp:docPr id="3" name="Picture 3" descr="http://webspace.ship.edu/cgboer/mas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space.ship.edu/cgboer/mask.gif"/>
                    <pic:cNvPicPr>
                      <a:picLocks noChangeAspect="1" noChangeArrowheads="1"/>
                    </pic:cNvPicPr>
                  </pic:nvPicPr>
                  <pic:blipFill>
                    <a:blip r:embed="rId11"/>
                    <a:srcRect/>
                    <a:stretch>
                      <a:fillRect/>
                    </a:stretch>
                  </pic:blipFill>
                  <pic:spPr bwMode="auto">
                    <a:xfrm>
                      <a:off x="0" y="0"/>
                      <a:ext cx="2428875" cy="2838450"/>
                    </a:xfrm>
                    <a:prstGeom prst="rect">
                      <a:avLst/>
                    </a:prstGeom>
                    <a:noFill/>
                    <a:ln w="9525">
                      <a:noFill/>
                      <a:miter lim="800000"/>
                      <a:headEnd/>
                      <a:tailEnd/>
                    </a:ln>
                  </pic:spPr>
                </pic:pic>
              </a:graphicData>
            </a:graphic>
          </wp:anchor>
        </w:drawing>
      </w:r>
    </w:p>
    <w:p w:rsidR="002608B5" w:rsidRPr="00733C97" w:rsidRDefault="002608B5" w:rsidP="00733C97">
      <w:r w:rsidRPr="00733C97">
        <w:t>The persona represents your public image. The word is, obviously, related to the word person and personality, and comes from a Latin word for mask. So the persona is the mask you put on before you show yourself to the outside world. Although it begins as an archetype, by the time we are finished realizing it, it is the part of us most distant from the collective unconscious.</w:t>
      </w:r>
    </w:p>
    <w:p w:rsidR="002608B5" w:rsidRPr="00733C97" w:rsidRDefault="002608B5" w:rsidP="00733C97">
      <w:r w:rsidRPr="00733C97">
        <w:t xml:space="preserve">At its best, it is just the "good impression" we all wish to present as we fill the roles society requires of us. But, of course, it can also be the "false impression" we use to manipulate people's opinions and </w:t>
      </w:r>
      <w:proofErr w:type="spellStart"/>
      <w:r w:rsidRPr="00733C97">
        <w:t>behaviors</w:t>
      </w:r>
      <w:proofErr w:type="spellEnd"/>
      <w:r w:rsidRPr="00733C97">
        <w:t>. And, at its worst, it can be mistaken, even by ourselves, for our true nature: Sometimes we believe we really are what we pretend to be!</w:t>
      </w:r>
    </w:p>
    <w:p w:rsidR="002608B5" w:rsidRPr="00733C97" w:rsidRDefault="002608B5" w:rsidP="00733C97">
      <w:r w:rsidRPr="00733C97">
        <w:t>Anima and animus</w:t>
      </w:r>
    </w:p>
    <w:p w:rsidR="002608B5" w:rsidRPr="00733C97" w:rsidRDefault="002608B5" w:rsidP="00733C97">
      <w:r w:rsidRPr="00733C97">
        <w:t xml:space="preserve">A part of our persona is the role of male or female we must play. For most people that role is determined by their physical gender. But Jung, like Freud and Adler and others, felt that we are all really bisexual in nature. When we begin our lives as </w:t>
      </w:r>
      <w:proofErr w:type="spellStart"/>
      <w:r w:rsidRPr="00733C97">
        <w:t>fetuses</w:t>
      </w:r>
      <w:proofErr w:type="spellEnd"/>
      <w:r w:rsidRPr="00733C97">
        <w:t xml:space="preserve">, we have undifferentiated sex organs that only gradually, under the influence of hormones, become male or female. Likewise, when we begin our social lives as infants, we are neither male nor female in the social sense. Almost </w:t>
      </w:r>
      <w:r w:rsidRPr="00733C97">
        <w:lastRenderedPageBreak/>
        <w:t xml:space="preserve">immediately -- as soon as those pink or blue booties go on -- we come under the influence of society, which gradually </w:t>
      </w:r>
      <w:proofErr w:type="spellStart"/>
      <w:r w:rsidRPr="00733C97">
        <w:t>molds</w:t>
      </w:r>
      <w:proofErr w:type="spellEnd"/>
      <w:r w:rsidRPr="00733C97">
        <w:t xml:space="preserve"> us into men and women.</w:t>
      </w:r>
    </w:p>
    <w:p w:rsidR="002608B5" w:rsidRPr="00733C97" w:rsidRDefault="002608B5" w:rsidP="00733C97">
      <w:r w:rsidRPr="00733C97">
        <w:t xml:space="preserve">In all societies, the expectations placed on men and women differ, usually based on our different roles in reproduction, but often involving many details that are purely traditional. In our society today, we still have many remnants of these traditional expectations. Women are still expected to be more </w:t>
      </w:r>
      <w:proofErr w:type="spellStart"/>
      <w:r w:rsidRPr="00733C97">
        <w:t>nurturant</w:t>
      </w:r>
      <w:proofErr w:type="spellEnd"/>
      <w:r w:rsidRPr="00733C97">
        <w:t xml:space="preserve"> and less aggressive; men are still expected to be strong and to ignore the emotional side of life. But Jung felt these expectations meant that we had developed only half of our potential.</w:t>
      </w:r>
    </w:p>
    <w:p w:rsidR="002608B5" w:rsidRPr="00733C97" w:rsidRDefault="002608B5" w:rsidP="00733C97">
      <w:r w:rsidRPr="00733C97">
        <w:t xml:space="preserve">The anima is the female aspect present in the collective unconscious of men, and the animus is the male aspect present in the collective unconscious of women. Together, they are </w:t>
      </w:r>
      <w:proofErr w:type="spellStart"/>
      <w:r w:rsidRPr="00733C97">
        <w:t>refered</w:t>
      </w:r>
      <w:proofErr w:type="spellEnd"/>
      <w:r w:rsidRPr="00733C97">
        <w:t xml:space="preserve"> to as </w:t>
      </w:r>
      <w:proofErr w:type="spellStart"/>
      <w:r w:rsidRPr="00733C97">
        <w:t>syzygy</w:t>
      </w:r>
      <w:proofErr w:type="spellEnd"/>
      <w:r w:rsidRPr="00733C97">
        <w:t>. The anima may be personified as a young girl, very spontaneous and intuitive, or as a witch, or as the earth mother. It is likely to be associated with deep emotionality and the force of life itself. The animus may be personified as a wise old man, a sorcerer, or often a number of males, and tends to be logical, often rationalistic, even argumentative.</w:t>
      </w:r>
    </w:p>
    <w:p w:rsidR="002608B5" w:rsidRPr="00733C97" w:rsidRDefault="002608B5" w:rsidP="00733C97">
      <w:r w:rsidRPr="00733C97">
        <w:t>The anima or animus is the archetype through which you communicate with the collective unconscious generally, and it is important to get into touch with it. It is also the archetype that is responsible for much of our love life: We are, as an ancient Greek myth suggests, always looking for our other half, the half that the Gods took from us, in members of the opposite sex. When we fall in love at first sight, then we have found someone that "fills" our anima or animus archetype particularly well!</w:t>
      </w:r>
    </w:p>
    <w:p w:rsidR="002608B5" w:rsidRPr="00733C97" w:rsidRDefault="002608B5" w:rsidP="00733C97">
      <w:r w:rsidRPr="00733C97">
        <w:t>Other archetypes</w:t>
      </w:r>
    </w:p>
    <w:p w:rsidR="002608B5" w:rsidRPr="00733C97" w:rsidRDefault="002608B5" w:rsidP="00733C97">
      <w:r w:rsidRPr="00733C97">
        <w:t>Jung said that there is no fixed number of archetypes which we could simply list and memorize. They overlap and easily melt into each other as needed, and their logic is not the usual kind. But here are some he mentions:</w:t>
      </w:r>
    </w:p>
    <w:p w:rsidR="002608B5" w:rsidRPr="00733C97" w:rsidRDefault="002608B5" w:rsidP="00733C97">
      <w:r w:rsidRPr="00733C97">
        <w:t xml:space="preserve">Besides mother, </w:t>
      </w:r>
      <w:proofErr w:type="spellStart"/>
      <w:r w:rsidRPr="00733C97">
        <w:t>their</w:t>
      </w:r>
      <w:proofErr w:type="spellEnd"/>
      <w:r w:rsidRPr="00733C97">
        <w:t xml:space="preserve"> are other family archetypes. Obviously, there is father, who is often symbolized by a guide or an authority figure. There is also the archetype family, which represents the idea of blood relationship and ties that run deeper than those based on conscious reasons.</w:t>
      </w:r>
    </w:p>
    <w:p w:rsidR="002608B5" w:rsidRPr="00733C97" w:rsidRDefault="002608B5" w:rsidP="00733C97">
      <w:r w:rsidRPr="00733C97">
        <w:t>There is also the child, represented in mythology and art by children, infants most especially, as well as other small creatures. The Christ child celebrated at Christmas is a manifestation of the child archetype, and represents the future, becoming, rebirth, and salvation. Curiously, Christmas falls during the winter solstice, which in northern primitive cultures also represents the future and rebirth. People used to light bonfires and perform ceremonies to encourage the sun's return to them. The child archetype often blends with other archetypes to form the child-god, or the child-hero.</w:t>
      </w:r>
    </w:p>
    <w:p w:rsidR="002608B5" w:rsidRPr="00733C97" w:rsidRDefault="002608B5" w:rsidP="00733C97">
      <w:r w:rsidRPr="00733C97">
        <w:t xml:space="preserve">Many archetypes are story characters. The hero is one of the main ones. He is the </w:t>
      </w:r>
      <w:proofErr w:type="spellStart"/>
      <w:r w:rsidRPr="00733C97">
        <w:t>mana</w:t>
      </w:r>
      <w:proofErr w:type="spellEnd"/>
      <w:r w:rsidRPr="00733C97">
        <w:t xml:space="preserve"> personality and the defeater of evil dragons. Basically, he represents the ego -- we do tend to identify with the hero of the story -- and is often engaged in fighting the shadow, in the form of dragons and other monsters. The hero is, however, often dumb as a post. He is, after all, ignorant of the ways of the collective unconscious. Luke Skywalker, in the Star </w:t>
      </w:r>
      <w:proofErr w:type="spellStart"/>
      <w:r w:rsidRPr="00733C97">
        <w:t>Warsfilms</w:t>
      </w:r>
      <w:proofErr w:type="spellEnd"/>
      <w:r w:rsidRPr="00733C97">
        <w:t>, is the perfect example of a hero.</w:t>
      </w:r>
    </w:p>
    <w:p w:rsidR="002608B5" w:rsidRPr="00733C97" w:rsidRDefault="002608B5" w:rsidP="00733C97">
      <w:r w:rsidRPr="00733C97">
        <w:lastRenderedPageBreak/>
        <w:t xml:space="preserve">The hero is often out to rescue the maiden. She represents purity, innocence, and, in all likelihood, </w:t>
      </w:r>
      <w:proofErr w:type="spellStart"/>
      <w:r w:rsidRPr="00733C97">
        <w:t>naivete</w:t>
      </w:r>
      <w:proofErr w:type="spellEnd"/>
      <w:r w:rsidRPr="00733C97">
        <w:t xml:space="preserve">. In the beginning of the Star Wars story, Princess </w:t>
      </w:r>
      <w:proofErr w:type="spellStart"/>
      <w:r w:rsidRPr="00733C97">
        <w:t>Leia</w:t>
      </w:r>
      <w:proofErr w:type="spellEnd"/>
      <w:r w:rsidRPr="00733C97">
        <w:t xml:space="preserve"> is the maiden. But, as the story progresses, she becomes the anima, discovering the powers of the force -- the collective unconscious -- and becoming an equal partner with Luke, who turns out to be her brother.</w:t>
      </w:r>
    </w:p>
    <w:p w:rsidR="002608B5" w:rsidRPr="00733C97" w:rsidRDefault="002608B5" w:rsidP="00733C97">
      <w:r w:rsidRPr="00733C97">
        <w:t>The hero is guided by the wise old man. He is a form of the animus, and reveals to the hero the nature of the collective unconscious. In Star Wars, he is played by Obi Wan Kenobi and, later, Yoda. Notice that they teach Luke about the force and, as Luke matures, they die and become a part of him.</w:t>
      </w:r>
    </w:p>
    <w:p w:rsidR="002608B5" w:rsidRPr="00733C97" w:rsidRDefault="002608B5" w:rsidP="00733C97">
      <w:r w:rsidRPr="00733C97">
        <w:t xml:space="preserve">You might be curious as to the archetype represented by Darth Vader, the "dark father." He is the shadow and the master of the dark side of the force. He also turns out to be Luke and </w:t>
      </w:r>
      <w:proofErr w:type="spellStart"/>
      <w:r w:rsidRPr="00733C97">
        <w:t>Leia's</w:t>
      </w:r>
      <w:proofErr w:type="spellEnd"/>
      <w:r w:rsidRPr="00733C97">
        <w:t xml:space="preserve"> father. When he dies, he becomes one of the wise old men.</w:t>
      </w:r>
    </w:p>
    <w:p w:rsidR="002608B5" w:rsidRPr="00733C97" w:rsidRDefault="002608B5" w:rsidP="00733C97">
      <w:r w:rsidRPr="00733C97">
        <w:t>There is also an animal archetype, representing humanity's relationships with the animal world. The hero's faithful horse would be an example. Snakes are often symbolic of the animal archetype, and are thought to be particularly wise. Animals, after all, are more in touch with their natures than we are. Perhaps loyal little robots and reliable old spaceships -- the Falcon-- are also symbols of animal.</w:t>
      </w:r>
    </w:p>
    <w:p w:rsidR="002608B5" w:rsidRPr="00733C97" w:rsidRDefault="002608B5" w:rsidP="00733C97">
      <w:r w:rsidRPr="00733C97">
        <w:t>And there is the trickster, often represented by a clown or a magician. The trickster's role is to hamper the hero's progress and to generally make trouble. In Norse mythology, many of the gods' adventures originate in some trick or another played on their majesties by the half-god Loki.</w:t>
      </w:r>
    </w:p>
    <w:p w:rsidR="002608B5" w:rsidRPr="00733C97" w:rsidRDefault="002608B5" w:rsidP="00733C97">
      <w:r w:rsidRPr="00733C97">
        <w:t>There are other archetypes that are a little more difficult to talk about. One is the original man, represented in western religion by Adam. Another is the God archetype, representing our need to comprehend the universe, to give a meaning to all that happens, to see it all as having some purpose and direction.</w:t>
      </w:r>
    </w:p>
    <w:p w:rsidR="002608B5" w:rsidRPr="00733C97" w:rsidRDefault="002608B5" w:rsidP="00733C97">
      <w:r w:rsidRPr="00733C97">
        <w:t xml:space="preserve">The hermaphrodite, both male and female, represents the union of opposites, an important idea in Jung's theory. In some religious art, Jesus is presented as a rather feminine man. Likewise, in China, the character </w:t>
      </w:r>
      <w:proofErr w:type="spellStart"/>
      <w:r w:rsidRPr="00733C97">
        <w:t>Kuan</w:t>
      </w:r>
      <w:proofErr w:type="spellEnd"/>
      <w:r w:rsidRPr="00733C97">
        <w:t xml:space="preserve"> Yin began as a male saint (the bodhisattva </w:t>
      </w:r>
      <w:proofErr w:type="spellStart"/>
      <w:r w:rsidRPr="00733C97">
        <w:t>Avalokiteshwara</w:t>
      </w:r>
      <w:proofErr w:type="spellEnd"/>
      <w:r w:rsidRPr="00733C97">
        <w:t>), but was portrayed in such a feminine manner that he is more often thought of as the female goddess of compassion!</w:t>
      </w:r>
    </w:p>
    <w:p w:rsidR="002608B5" w:rsidRPr="00733C97" w:rsidRDefault="002608B5" w:rsidP="00733C97">
      <w:r w:rsidRPr="00733C97">
        <w:rPr>
          <w:noProof/>
        </w:rPr>
        <w:drawing>
          <wp:anchor distT="85725" distB="85725" distL="85725" distR="85725" simplePos="0" relativeHeight="251658752" behindDoc="0" locked="0" layoutInCell="1" allowOverlap="0">
            <wp:simplePos x="0" y="0"/>
            <wp:positionH relativeFrom="column">
              <wp:align>right</wp:align>
            </wp:positionH>
            <wp:positionV relativeFrom="line">
              <wp:posOffset>0</wp:posOffset>
            </wp:positionV>
            <wp:extent cx="1876425" cy="1905000"/>
            <wp:effectExtent l="19050" t="0" r="9525" b="0"/>
            <wp:wrapSquare wrapText="bothSides"/>
            <wp:docPr id="4" name="Picture 4" descr="http://webspace.ship.edu/cgboer/mand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space.ship.edu/cgboer/mandala.jpg"/>
                    <pic:cNvPicPr>
                      <a:picLocks noChangeAspect="1" noChangeArrowheads="1"/>
                    </pic:cNvPicPr>
                  </pic:nvPicPr>
                  <pic:blipFill>
                    <a:blip r:embed="rId12"/>
                    <a:srcRect/>
                    <a:stretch>
                      <a:fillRect/>
                    </a:stretch>
                  </pic:blipFill>
                  <pic:spPr bwMode="auto">
                    <a:xfrm>
                      <a:off x="0" y="0"/>
                      <a:ext cx="1876425" cy="1905000"/>
                    </a:xfrm>
                    <a:prstGeom prst="rect">
                      <a:avLst/>
                    </a:prstGeom>
                    <a:noFill/>
                    <a:ln w="9525">
                      <a:noFill/>
                      <a:miter lim="800000"/>
                      <a:headEnd/>
                      <a:tailEnd/>
                    </a:ln>
                  </pic:spPr>
                </pic:pic>
              </a:graphicData>
            </a:graphic>
          </wp:anchor>
        </w:drawing>
      </w:r>
      <w:r w:rsidRPr="00733C97">
        <w:t xml:space="preserve">The most important archetype of all is the self. The self is the ultimate unity of the personality and </w:t>
      </w:r>
      <w:proofErr w:type="spellStart"/>
      <w:r w:rsidRPr="00733C97">
        <w:t>issymbolized</w:t>
      </w:r>
      <w:proofErr w:type="spellEnd"/>
      <w:r w:rsidRPr="00733C97">
        <w:t xml:space="preserve"> by the circle, the cross, and the </w:t>
      </w:r>
      <w:proofErr w:type="spellStart"/>
      <w:r w:rsidRPr="00733C97">
        <w:t>mandala</w:t>
      </w:r>
      <w:proofErr w:type="spellEnd"/>
      <w:r w:rsidRPr="00733C97">
        <w:t xml:space="preserve"> figures that Jung was fond of painting. A </w:t>
      </w:r>
      <w:proofErr w:type="spellStart"/>
      <w:r w:rsidRPr="00733C97">
        <w:t>mandala</w:t>
      </w:r>
      <w:proofErr w:type="spellEnd"/>
      <w:r w:rsidRPr="00733C97">
        <w:t xml:space="preserve"> is a drawing that is used in meditation because it tends to draw your focus back to the </w:t>
      </w:r>
      <w:proofErr w:type="spellStart"/>
      <w:r w:rsidRPr="00733C97">
        <w:t>center</w:t>
      </w:r>
      <w:proofErr w:type="spellEnd"/>
      <w:r w:rsidRPr="00733C97">
        <w:t>, and it can be as simple as a geometric figure or as complicated as a stained glass window. The personifications that best represent self are Christ and Buddha, two people who many believe achieved perfection. But Jung felt that perfection of the personality is only truly achieved in death.</w:t>
      </w:r>
    </w:p>
    <w:p w:rsidR="002608B5" w:rsidRPr="00733C97" w:rsidRDefault="002608B5" w:rsidP="00733C97">
      <w:r w:rsidRPr="00733C97">
        <w:t>The dynamics of the psyche</w:t>
      </w:r>
    </w:p>
    <w:p w:rsidR="002608B5" w:rsidRPr="00733C97" w:rsidRDefault="002608B5" w:rsidP="00733C97">
      <w:r w:rsidRPr="00733C97">
        <w:lastRenderedPageBreak/>
        <w:t>So much for the content of the psyche. Now let's turn to the principles of its operation. Jung gives us three principles, beginning with the principle of opposites. Every wish immediately suggests its opposite. If I have a good thought, for example, I cannot help but have in me somewhere the opposite bad thought. In fact, it is a very basic point: In order to have a concept of good, you must have a concept of bad, just like you can't have up without down or black without white.</w:t>
      </w:r>
    </w:p>
    <w:p w:rsidR="002608B5" w:rsidRPr="00733C97" w:rsidRDefault="002608B5" w:rsidP="00733C97">
      <w:r w:rsidRPr="00733C97">
        <w:t>This idea came home to me when I was about eleven. I occasionally tried to help poor innocent woodland creatures who had been hurt in some way -- often, I'm afraid, killing them in the process. Once I tried to nurse a baby robin back to health. But when I picked it up, I was so struck by how light it was that the thought came to me that I could easily crush it in my hand. Mind you, I didn't like the idea, but it was undeniably there.</w:t>
      </w:r>
    </w:p>
    <w:p w:rsidR="002608B5" w:rsidRPr="00733C97" w:rsidRDefault="002608B5" w:rsidP="00733C97">
      <w:r w:rsidRPr="00733C97">
        <w:t>According to Jung, it is the opposition that creates the power (or libido) of the psyche. It is like the two poles of a battery, or the splitting of an atom. It is the contrast that gives energy, so that a strong contrast gives strong energy, and a weak contrast gives weak energy.</w:t>
      </w:r>
    </w:p>
    <w:p w:rsidR="002608B5" w:rsidRPr="00733C97" w:rsidRDefault="002608B5" w:rsidP="00733C97">
      <w:r w:rsidRPr="00733C97">
        <w:t xml:space="preserve">The second principle is the principle of equivalence. The energy created from the opposition is "given" to both sides equally. So, when I held that baby bird in my hand, there was energy to go ahead and try to help it. But there is an equal amount of energy to go ahead and crush it. I tried to help the bird, so that energy went into the various </w:t>
      </w:r>
      <w:proofErr w:type="spellStart"/>
      <w:r w:rsidRPr="00733C97">
        <w:t>behaviors</w:t>
      </w:r>
      <w:proofErr w:type="spellEnd"/>
      <w:r w:rsidRPr="00733C97">
        <w:t xml:space="preserve"> involved in helping it. But what happens to the other energy?</w:t>
      </w:r>
    </w:p>
    <w:p w:rsidR="002608B5" w:rsidRPr="00733C97" w:rsidRDefault="002608B5" w:rsidP="00733C97">
      <w:r w:rsidRPr="00733C97">
        <w:t xml:space="preserve">Well, that depends on your attitude towards the wish that you didn't </w:t>
      </w:r>
      <w:proofErr w:type="spellStart"/>
      <w:r w:rsidRPr="00733C97">
        <w:t>fulfill</w:t>
      </w:r>
      <w:proofErr w:type="spellEnd"/>
      <w:r w:rsidRPr="00733C97">
        <w:t>. If you acknowledge it, face it, keep it available to the conscious mind, then the energy goes towards a general improvement of your psyche. You grow, in other words.</w:t>
      </w:r>
    </w:p>
    <w:p w:rsidR="002608B5" w:rsidRPr="00733C97" w:rsidRDefault="002608B5" w:rsidP="00733C97">
      <w:r w:rsidRPr="00733C97">
        <w:t>But if you pretend that you never had that evil wish, if you deny and suppress it, the energy will go towards the development of a complex. A complex is a pattern of suppressed thoughts and feelings that cluster -- constellate -- around a theme provided by some archetype. If you deny ever having thought about crushing the little bird, you might put that idea into the form offered by the shadow (your "dark side"). Or if a man denies his emotional side, his emotionality might find its way into the anima archetype. And so on.</w:t>
      </w:r>
    </w:p>
    <w:p w:rsidR="002608B5" w:rsidRPr="00733C97" w:rsidRDefault="002608B5" w:rsidP="00733C97">
      <w:r w:rsidRPr="00733C97">
        <w:t>Here's where the problem comes: If you pretend all your life that you are only good, that you don't even have the capacity to lie and cheat and steal and kill, then all the times when you do good, that other side of you goes into a complex around the shadow. That complex will begin to develop a life of its own, and it will haunt you. You might find yourself having nightmares in which you go around stomping on little baby birds!</w:t>
      </w:r>
    </w:p>
    <w:p w:rsidR="002608B5" w:rsidRPr="00733C97" w:rsidRDefault="002608B5" w:rsidP="00733C97">
      <w:r w:rsidRPr="00733C97">
        <w:t>If it goes on long enough, the complex may take over, may "possess" you, and you might wind up with a multiple personality. In the movie The Three Faces of Eve, Joanne Woodward portrayed a meek, mild woman who eventually discovered that she went out and partied like crazy on Saturday nights. She didn't smoke, but found cigarettes in her purse, didn't drink, but woke up with hangovers, didn't fool around, but found herself in sexy outfits. Although multiple personality is rare, it does tend to involve these kinds of black-and-white extremes.</w:t>
      </w:r>
    </w:p>
    <w:p w:rsidR="002608B5" w:rsidRPr="00733C97" w:rsidRDefault="002608B5" w:rsidP="00733C97">
      <w:r w:rsidRPr="00733C97">
        <w:t xml:space="preserve">The final principle is the principle of entropy. This is the tendency for oppositions to come together, and so for energy to decrease, over a person's lifetime. Jung borrowed the idea from physics, where </w:t>
      </w:r>
      <w:r w:rsidRPr="00733C97">
        <w:lastRenderedPageBreak/>
        <w:t>entropy refers to the tendency of all physical systems to "run down," that is, for all energy to become evenly distributed. If you have, for example, a heat source in one corner of the room, the whole room will eventually be heated.</w:t>
      </w:r>
    </w:p>
    <w:p w:rsidR="002608B5" w:rsidRPr="00733C97" w:rsidRDefault="002608B5" w:rsidP="00733C97">
      <w:r w:rsidRPr="00733C97">
        <w:t>When we are young, the opposites will tend to be extreme, and so we tend to have lots of energy. For example, adolescents tend to exaggerate male-female differences, with boys trying hard to be macho and girls trying equally hard to be feminine. And so their sexual activity is invested with great amounts of energy! Plus, adolescents often swing from one extreme to another, being wild and crazy one minute and finding religion the next.</w:t>
      </w:r>
    </w:p>
    <w:p w:rsidR="002608B5" w:rsidRPr="00733C97" w:rsidRDefault="002608B5" w:rsidP="00733C97">
      <w:r w:rsidRPr="00733C97">
        <w:t>As we get older, most of us come to be more comfortable with our different facets. We are a bit less naively idealistic and recognize that we are all mixtures of good and bad. We are less threatened by the opposite sex within us and become more androgynous. Even physically, in old age, men and women become more alike. This process of rising above our opposites, of seeing both sides of who we are, is called transcendence.</w:t>
      </w:r>
    </w:p>
    <w:p w:rsidR="002608B5" w:rsidRPr="00733C97" w:rsidRDefault="002608B5" w:rsidP="00733C97">
      <w:r w:rsidRPr="00733C97">
        <w:t>The self</w:t>
      </w:r>
    </w:p>
    <w:p w:rsidR="002608B5" w:rsidRPr="00733C97" w:rsidRDefault="002608B5" w:rsidP="00733C97">
      <w:r w:rsidRPr="00733C97">
        <w:t>The goal of life is to realize the self. The self is an archetype that represents the transcendence of all opposites, so that every aspect of your personality is expressed equally. You are then neither and both male and female, neither and both ego and shadow, neither and both good and bad, neither and both conscious and unconscious, neither and both an individual and the whole of creation. And yet, with no oppositions, there is no energy, and you cease to act. Of course, you no longer need to act.</w:t>
      </w:r>
    </w:p>
    <w:p w:rsidR="002608B5" w:rsidRPr="00733C97" w:rsidRDefault="002608B5" w:rsidP="00733C97">
      <w:r w:rsidRPr="00733C97">
        <w:t xml:space="preserve">To keep it from getting too mystical, think of it as a new </w:t>
      </w:r>
      <w:proofErr w:type="spellStart"/>
      <w:r w:rsidRPr="00733C97">
        <w:t>center</w:t>
      </w:r>
      <w:proofErr w:type="spellEnd"/>
      <w:r w:rsidRPr="00733C97">
        <w:t>, a more balanced position, for your psyche. When you are young, you focus on the ego and worry about the trivialities of the persona. When you are older (assuming you have been developing as you should), you focus a little deeper, on the self, and become closer to all people, all life, even the universe itself. The self-realized person is actually less selfish.</w:t>
      </w:r>
    </w:p>
    <w:p w:rsidR="002608B5" w:rsidRPr="00733C97" w:rsidRDefault="002608B5" w:rsidP="00733C97">
      <w:r w:rsidRPr="00733C97">
        <w:t>Synchronicity</w:t>
      </w:r>
    </w:p>
    <w:p w:rsidR="002608B5" w:rsidRPr="00733C97" w:rsidRDefault="002608B5" w:rsidP="00733C97">
      <w:r w:rsidRPr="00733C97">
        <w:t>Personality theorists have argued for many years about whether psychological processes function in terms of mechanism or teleology. Mechanism is the idea that things work in through cause and effect: One thing leads to another which leads to another, and so on, so that the past determines the present. Teleology is the idea that we are lead on by our ideas about a future state, by things like purposes, meanings, values, and so on. Mechanism is linked with determinism and with the natural sciences. Teleology is linked with free will and has become rather rare. It is still common among moral, legal, and religious philosophers, and, of course, among personality theorists.</w:t>
      </w:r>
    </w:p>
    <w:p w:rsidR="002608B5" w:rsidRPr="00733C97" w:rsidRDefault="002608B5" w:rsidP="00733C97">
      <w:r w:rsidRPr="00733C97">
        <w:t xml:space="preserve">Among the people discussed in this book, Freudians and </w:t>
      </w:r>
      <w:proofErr w:type="spellStart"/>
      <w:r w:rsidRPr="00733C97">
        <w:t>behaviorists</w:t>
      </w:r>
      <w:proofErr w:type="spellEnd"/>
      <w:r w:rsidRPr="00733C97">
        <w:t xml:space="preserve"> tend to be mechanists, while the neo-Freudians, humanists, and existentialists tend to be </w:t>
      </w:r>
      <w:proofErr w:type="spellStart"/>
      <w:r w:rsidRPr="00733C97">
        <w:t>teleologists</w:t>
      </w:r>
      <w:proofErr w:type="spellEnd"/>
      <w:r w:rsidRPr="00733C97">
        <w:t>. Jung believes that both play a part. But he adds a third alternative called synchronicity.</w:t>
      </w:r>
    </w:p>
    <w:p w:rsidR="002608B5" w:rsidRPr="00733C97" w:rsidRDefault="002608B5" w:rsidP="00733C97">
      <w:r w:rsidRPr="00733C97">
        <w:t xml:space="preserve">Synchronicity is the occurrence of two events that are not linked causally, nor linked </w:t>
      </w:r>
      <w:proofErr w:type="spellStart"/>
      <w:r w:rsidRPr="00733C97">
        <w:t>teleologically</w:t>
      </w:r>
      <w:proofErr w:type="spellEnd"/>
      <w:r w:rsidRPr="00733C97">
        <w:t xml:space="preserve">, yet are meaningfully related. Once, a client was describing a dream involving a scarab beetle when, at that very instant, a very similar beetle flew into the window. Often, people dream about </w:t>
      </w:r>
      <w:r w:rsidRPr="00733C97">
        <w:lastRenderedPageBreak/>
        <w:t xml:space="preserve">something, like the death of a loved one, and find the next morning that their loved one did, in fact, die at about that time. Sometimes people pick up </w:t>
      </w:r>
      <w:proofErr w:type="spellStart"/>
      <w:r w:rsidRPr="00733C97">
        <w:t>he</w:t>
      </w:r>
      <w:proofErr w:type="spellEnd"/>
      <w:r w:rsidRPr="00733C97">
        <w:t xml:space="preserve"> phone to call a friend, only to find that their friend is already on the line. Most psychologists would call these things coincidences, or try to show how they are more likely to occur than we think. Jung believed </w:t>
      </w:r>
      <w:proofErr w:type="spellStart"/>
      <w:r w:rsidRPr="00733C97">
        <w:t>the</w:t>
      </w:r>
      <w:proofErr w:type="spellEnd"/>
      <w:r w:rsidRPr="00733C97">
        <w:t xml:space="preserve"> were indications of how we are connected, with our fellow humans and with nature in general, through the collective unconscious.</w:t>
      </w:r>
    </w:p>
    <w:p w:rsidR="002608B5" w:rsidRPr="00733C97" w:rsidRDefault="002608B5" w:rsidP="00733C97">
      <w:r w:rsidRPr="00733C97">
        <w:t>Jung was never clear about his own religious beliefs. But this unusual idea of synchronicity is easily explained by the Hindu view of reality. In the Hindu view, our individual egos are like islands in a sea: We look out at the world and each other and think we are separate entities. What we don't see is that we are connected to each other by means of the ocean floor beneath the waters.</w:t>
      </w:r>
    </w:p>
    <w:p w:rsidR="002608B5" w:rsidRPr="00733C97" w:rsidRDefault="002608B5" w:rsidP="00733C97">
      <w:r w:rsidRPr="00733C97">
        <w:rPr>
          <w:noProof/>
        </w:rPr>
        <w:drawing>
          <wp:inline distT="0" distB="0" distL="0" distR="0">
            <wp:extent cx="5486400" cy="1851660"/>
            <wp:effectExtent l="19050" t="0" r="0" b="0"/>
            <wp:docPr id="22" name="Picture 22" descr="http://webspace.ship.edu/cgboer/synchronic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ebspace.ship.edu/cgboer/synchronicity.gif"/>
                    <pic:cNvPicPr>
                      <a:picLocks noChangeAspect="1" noChangeArrowheads="1"/>
                    </pic:cNvPicPr>
                  </pic:nvPicPr>
                  <pic:blipFill>
                    <a:blip r:embed="rId13"/>
                    <a:srcRect/>
                    <a:stretch>
                      <a:fillRect/>
                    </a:stretch>
                  </pic:blipFill>
                  <pic:spPr bwMode="auto">
                    <a:xfrm>
                      <a:off x="0" y="0"/>
                      <a:ext cx="5486400" cy="1851660"/>
                    </a:xfrm>
                    <a:prstGeom prst="rect">
                      <a:avLst/>
                    </a:prstGeom>
                    <a:noFill/>
                    <a:ln w="9525">
                      <a:noFill/>
                      <a:miter lim="800000"/>
                      <a:headEnd/>
                      <a:tailEnd/>
                    </a:ln>
                  </pic:spPr>
                </pic:pic>
              </a:graphicData>
            </a:graphic>
          </wp:inline>
        </w:drawing>
      </w:r>
    </w:p>
    <w:p w:rsidR="002608B5" w:rsidRPr="00733C97" w:rsidRDefault="002608B5" w:rsidP="00733C97">
      <w:r w:rsidRPr="00733C97">
        <w:t>The outer world is called </w:t>
      </w:r>
      <w:proofErr w:type="spellStart"/>
      <w:r w:rsidRPr="00733C97">
        <w:t>maya</w:t>
      </w:r>
      <w:proofErr w:type="spellEnd"/>
      <w:r w:rsidRPr="00733C97">
        <w:t>, meaning illusion, and is thought of as God's dream or God's dance. That is, God creates it, but it has no reality of its own. Our individual egos they call </w:t>
      </w:r>
      <w:proofErr w:type="spellStart"/>
      <w:r w:rsidRPr="00733C97">
        <w:t>jivatman</w:t>
      </w:r>
      <w:proofErr w:type="spellEnd"/>
      <w:r w:rsidRPr="00733C97">
        <w:t>, which means individual souls. But they, too, are something of an illusion. We are all actually extensions of the one and only Atman, or God, who allows bits of himself to forget his identity, to become apparently separate and independent, to become us. But we never truly are separate. When we die, we wake up and realize who we were from the beginning: God.</w:t>
      </w:r>
    </w:p>
    <w:p w:rsidR="002608B5" w:rsidRPr="00733C97" w:rsidRDefault="002608B5" w:rsidP="00733C97">
      <w:r w:rsidRPr="00733C97">
        <w:t xml:space="preserve">When we dream or meditate, we sink into our personal unconscious, coming closer and closer to our true selves, the collective unconscious. It is in states like this that we are especially open to "communications" from other egos. Synchronicity makes Jung's theory one of the rare ones that is not only compatible with </w:t>
      </w:r>
      <w:proofErr w:type="spellStart"/>
      <w:r w:rsidRPr="00733C97">
        <w:t>parapsychological</w:t>
      </w:r>
      <w:proofErr w:type="spellEnd"/>
      <w:r w:rsidRPr="00733C97">
        <w:t xml:space="preserve"> phenomena, but actually tries to explain them!</w:t>
      </w:r>
    </w:p>
    <w:p w:rsidR="002608B5" w:rsidRPr="00733C97" w:rsidRDefault="002608B5" w:rsidP="00733C97">
      <w:r w:rsidRPr="00733C97">
        <w:t>Introversion and extroversion</w:t>
      </w:r>
    </w:p>
    <w:p w:rsidR="002608B5" w:rsidRPr="00733C97" w:rsidRDefault="002608B5" w:rsidP="00733C97">
      <w:r w:rsidRPr="00733C97">
        <w:t>Jung developed a personality typology that has become so popular that some people don't realize he did anything else! It begins with the distinction between introversion and extroversion. Introverts are people who prefer their internal world of thoughts, feelings, fantasies, dreams, and so on, while extroverts prefer the external world of things and people and activities.</w:t>
      </w:r>
    </w:p>
    <w:p w:rsidR="002608B5" w:rsidRPr="00733C97" w:rsidRDefault="002608B5" w:rsidP="00733C97">
      <w:r w:rsidRPr="00733C97">
        <w:t>The words have become confused with ideas like shyness and sociability, partially because introverts tend to be shy and extroverts tend to be sociable. But Jung intended for them to refer more to whether you ("ego") more often faced toward the persona and outer reality, or toward the collective unconscious and its archetypes. In that sense, the introvert is somewhat more mature than the extrovert. Our culture, of course, values the extrovert much more. And Jung warned that we all tend to value our own type most!</w:t>
      </w:r>
    </w:p>
    <w:p w:rsidR="002608B5" w:rsidRPr="00733C97" w:rsidRDefault="002608B5" w:rsidP="00733C97">
      <w:r w:rsidRPr="00733C97">
        <w:lastRenderedPageBreak/>
        <w:t xml:space="preserve">We now find the introvert-extravert dimension in several theories, notably Hans </w:t>
      </w:r>
      <w:proofErr w:type="spellStart"/>
      <w:r w:rsidRPr="00733C97">
        <w:t>Eysenck's</w:t>
      </w:r>
      <w:proofErr w:type="spellEnd"/>
      <w:r w:rsidRPr="00733C97">
        <w:t>, although often hidden under alternative names such as "sociability" and "</w:t>
      </w:r>
      <w:proofErr w:type="spellStart"/>
      <w:r w:rsidRPr="00733C97">
        <w:t>surgency</w:t>
      </w:r>
      <w:proofErr w:type="spellEnd"/>
      <w:r w:rsidRPr="00733C97">
        <w:t>."</w:t>
      </w:r>
    </w:p>
    <w:p w:rsidR="002608B5" w:rsidRPr="00733C97" w:rsidRDefault="002608B5" w:rsidP="00733C97">
      <w:r w:rsidRPr="00733C97">
        <w:t>The functions</w:t>
      </w:r>
    </w:p>
    <w:p w:rsidR="002608B5" w:rsidRPr="00733C97" w:rsidRDefault="002608B5" w:rsidP="00733C97">
      <w:r w:rsidRPr="00733C97">
        <w:t>Whether we are introverts or extroverts, we need to deal with the world, inner and outer. And each of us has our preferred ways of dealing with it, ways we are comfortable with and good at. Jung suggests there are four basic ways, or functions:</w:t>
      </w:r>
    </w:p>
    <w:p w:rsidR="002608B5" w:rsidRPr="00733C97" w:rsidRDefault="002608B5" w:rsidP="00733C97">
      <w:r w:rsidRPr="00733C97">
        <w:t>The first is sensing. Sensing means what it says: getting information by means of the senses. A sensing person is good at looking and listening and generally getting to know the world. Jung called this one of the </w:t>
      </w:r>
      <w:proofErr w:type="spellStart"/>
      <w:r w:rsidRPr="00733C97">
        <w:t>irrationalfunctions</w:t>
      </w:r>
      <w:proofErr w:type="spellEnd"/>
      <w:r w:rsidRPr="00733C97">
        <w:t>, meaning that it involved perception rather than judging of information.</w:t>
      </w:r>
    </w:p>
    <w:p w:rsidR="002608B5" w:rsidRPr="00733C97" w:rsidRDefault="002608B5" w:rsidP="00733C97">
      <w:r w:rsidRPr="00733C97">
        <w:t>The second is thinking. Thinking means evaluating information or ideas rationally, logically. Jung called this a rational function, meaning that it involves decision making or judging, rather than simple intake of information.</w:t>
      </w:r>
    </w:p>
    <w:p w:rsidR="002608B5" w:rsidRPr="00733C97" w:rsidRDefault="002608B5" w:rsidP="00733C97">
      <w:r w:rsidRPr="00733C97">
        <w:t>The third is intuiting. Intuiting is a kind of perception that works outside of the usual conscious processes. It is irrational or perceptual, like sensing, but comes from the complex integration of large amounts of information, rather than simple seeing or hearing. Jung said it was like seeing around corners.</w:t>
      </w:r>
    </w:p>
    <w:p w:rsidR="002608B5" w:rsidRPr="00733C97" w:rsidRDefault="002608B5" w:rsidP="00733C97">
      <w:r w:rsidRPr="00733C97">
        <w:t>The fourth is feeling. Feeling, like thinking, is a matter of evaluating information, this time by weighing one's overall, emotional response. Jung calls it rational, obviously not in the usual sense of the word.</w:t>
      </w:r>
    </w:p>
    <w:p w:rsidR="002608B5" w:rsidRPr="00733C97" w:rsidRDefault="002608B5" w:rsidP="00733C97">
      <w:r w:rsidRPr="00733C97">
        <w:rPr>
          <w:noProof/>
        </w:rPr>
        <w:drawing>
          <wp:inline distT="0" distB="0" distL="0" distR="0">
            <wp:extent cx="2060575" cy="2072005"/>
            <wp:effectExtent l="19050" t="0" r="0" b="0"/>
            <wp:docPr id="23" name="Picture 23" descr="http://webspace.ship.edu/cgboer/fourfunc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ebspace.ship.edu/cgboer/fourfunctions.gif"/>
                    <pic:cNvPicPr>
                      <a:picLocks noChangeAspect="1" noChangeArrowheads="1"/>
                    </pic:cNvPicPr>
                  </pic:nvPicPr>
                  <pic:blipFill>
                    <a:blip r:embed="rId14"/>
                    <a:srcRect/>
                    <a:stretch>
                      <a:fillRect/>
                    </a:stretch>
                  </pic:blipFill>
                  <pic:spPr bwMode="auto">
                    <a:xfrm>
                      <a:off x="0" y="0"/>
                      <a:ext cx="2060575" cy="2072005"/>
                    </a:xfrm>
                    <a:prstGeom prst="rect">
                      <a:avLst/>
                    </a:prstGeom>
                    <a:noFill/>
                    <a:ln w="9525">
                      <a:noFill/>
                      <a:miter lim="800000"/>
                      <a:headEnd/>
                      <a:tailEnd/>
                    </a:ln>
                  </pic:spPr>
                </pic:pic>
              </a:graphicData>
            </a:graphic>
          </wp:inline>
        </w:drawing>
      </w:r>
    </w:p>
    <w:p w:rsidR="002608B5" w:rsidRPr="00733C97" w:rsidRDefault="002608B5" w:rsidP="00733C97">
      <w:r w:rsidRPr="00733C97">
        <w:t>We all have these functions. We just have them in different proportions, you might say. Each of us has a superior function, which we prefer and which is best developed in us, a secondary function, which we are aware of and use in support of our superior function, a tertiary function, which is only slightly less developed but not terribly conscious, and an inferior function, which is poorly developed and so unconscious that we might deny its existence in ourselves.</w:t>
      </w:r>
    </w:p>
    <w:p w:rsidR="002608B5" w:rsidRPr="00733C97" w:rsidRDefault="002608B5" w:rsidP="00733C97">
      <w:r w:rsidRPr="00733C97">
        <w:t>Most of us develop only one or two of the functions, but our goal should be to develop all four. Once again, Jung sees the transcendence of opposites as the ideal.</w:t>
      </w:r>
    </w:p>
    <w:p w:rsidR="002608B5" w:rsidRPr="00733C97" w:rsidRDefault="002608B5" w:rsidP="00733C97">
      <w:r w:rsidRPr="00733C97">
        <w:t>Assessment</w:t>
      </w:r>
    </w:p>
    <w:p w:rsidR="002608B5" w:rsidRPr="00733C97" w:rsidRDefault="002608B5" w:rsidP="00733C97">
      <w:r w:rsidRPr="00733C97">
        <w:lastRenderedPageBreak/>
        <w:t>Katharine Briggs and her daughter Isabel Briggs Myers found Jung's types and functions so revealing of people's personalities that they decided to develop a paper-and-pencil test. It came to be called the Myers-Briggs Type Indicator, and is one of the most popular, and most studied, tests around.</w:t>
      </w:r>
    </w:p>
    <w:p w:rsidR="002608B5" w:rsidRPr="00733C97" w:rsidRDefault="002608B5" w:rsidP="00733C97">
      <w:r w:rsidRPr="00733C97">
        <w:t>On the basis of your answers on about 125 questions, you are placed in one of sixteen types, with the understanding that some people might find themselves somewhere between two or three types. What type you are says quite a bit about you -- your likes and dislikes, your likely career choices, your compatibility with others, and so on. People tend to like it quite a bit. It has the unusual quality among personality tests of not being too judgmental: None of the types is terribly negative, nor are any overly positive. Rather than assessing how "crazy" you are, the "Myers-Briggs" simply opens up your personality for exploration.</w:t>
      </w:r>
    </w:p>
    <w:p w:rsidR="002608B5" w:rsidRPr="00733C97" w:rsidRDefault="002608B5" w:rsidP="00733C97">
      <w:r w:rsidRPr="00733C97">
        <w:t>The test has four scales. Extroversion - Introversion (E-I) is the most important. Test researchers have found that about 75 % of the population is extroverted.</w:t>
      </w:r>
    </w:p>
    <w:p w:rsidR="002608B5" w:rsidRPr="00733C97" w:rsidRDefault="002608B5" w:rsidP="00733C97">
      <w:r w:rsidRPr="00733C97">
        <w:t>The next one is Sensing - Intuiting (S-N), with about 75 % of the population sensing.</w:t>
      </w:r>
    </w:p>
    <w:p w:rsidR="002608B5" w:rsidRPr="00733C97" w:rsidRDefault="002608B5" w:rsidP="00733C97">
      <w:r w:rsidRPr="00733C97">
        <w:t>The next is Thinking - Feeling (T-F). Although these are distributed evenly through the population, researchers have found that two-thirds of men are thinkers, while two-thirds of women are feelers. This might seem like stereotyping, but keep in mind that feeling and thinking are both valued equally by Jungians, and that one-third of men are feelers and one-third of women are thinkers. Note, though, that society does value thinking and feeling differently, and that feeling men and thinking women often have difficulties dealing with people's stereotyped expectations.</w:t>
      </w:r>
    </w:p>
    <w:p w:rsidR="002608B5" w:rsidRPr="00733C97" w:rsidRDefault="002608B5" w:rsidP="00733C97">
      <w:r w:rsidRPr="00733C97">
        <w:t xml:space="preserve">The last is Judging - Perceiving (J-P), not one of Jung's original dimensions. Myers and Briggs included this one in order to help determine which of a person's functions is superior. Generally, judging people are more careful, perhaps inhibited, in their lives. Perceiving people tend to be more spontaneous, sometimes careless. If you are an extrovert and a "J," you are a thinker or feeler, whichever is stronger. Extroverted and "P" means you are a </w:t>
      </w:r>
      <w:proofErr w:type="spellStart"/>
      <w:r w:rsidRPr="00733C97">
        <w:t>senser</w:t>
      </w:r>
      <w:proofErr w:type="spellEnd"/>
      <w:r w:rsidRPr="00733C97">
        <w:t xml:space="preserve"> or </w:t>
      </w:r>
      <w:proofErr w:type="spellStart"/>
      <w:r w:rsidRPr="00733C97">
        <w:t>intuiter</w:t>
      </w:r>
      <w:proofErr w:type="spellEnd"/>
      <w:r w:rsidRPr="00733C97">
        <w:t xml:space="preserve">. On the other hand, an introvert with a high "J" score will be a </w:t>
      </w:r>
      <w:proofErr w:type="spellStart"/>
      <w:r w:rsidRPr="00733C97">
        <w:t>senser</w:t>
      </w:r>
      <w:proofErr w:type="spellEnd"/>
      <w:r w:rsidRPr="00733C97">
        <w:t xml:space="preserve"> or </w:t>
      </w:r>
      <w:proofErr w:type="spellStart"/>
      <w:r w:rsidRPr="00733C97">
        <w:t>intuiter</w:t>
      </w:r>
      <w:proofErr w:type="spellEnd"/>
      <w:r w:rsidRPr="00733C97">
        <w:t>, while an introvert with a high "P" score will be a thinker or feeler. J and P are equally distributed in the population.</w:t>
      </w:r>
    </w:p>
    <w:p w:rsidR="002608B5" w:rsidRPr="00733C97" w:rsidRDefault="002608B5" w:rsidP="00733C97">
      <w:r w:rsidRPr="00733C97">
        <w:t>Each type is identified by four letters, such as ENFJ. These have proven so popular, you can even find them on people's license plates!</w:t>
      </w:r>
    </w:p>
    <w:p w:rsidR="002608B5" w:rsidRPr="00733C97" w:rsidRDefault="002608B5" w:rsidP="00733C97">
      <w:r w:rsidRPr="00733C97">
        <w:t>ENFJ (Extroverted feeling with intuiting): These people are easy speakers. They tend to idealize their friends. They make good parents, but have a tendency to allow themselves to be used. They make good therapists, teachers, executives, and salespeople.</w:t>
      </w:r>
    </w:p>
    <w:p w:rsidR="002608B5" w:rsidRPr="00733C97" w:rsidRDefault="002608B5" w:rsidP="00733C97">
      <w:r w:rsidRPr="00733C97">
        <w:t xml:space="preserve">ENFP (Extroverted intuiting with feeling): These people love novelty and surprises. They are big on emotions and expression. They are susceptible to muscle tension and tend to be </w:t>
      </w:r>
      <w:proofErr w:type="spellStart"/>
      <w:r w:rsidRPr="00733C97">
        <w:t>hyperalert</w:t>
      </w:r>
      <w:proofErr w:type="spellEnd"/>
      <w:r w:rsidRPr="00733C97">
        <w:t>. they tend to feel self-conscious. They are good at sales, advertising, politics, and acting.</w:t>
      </w:r>
    </w:p>
    <w:p w:rsidR="002608B5" w:rsidRPr="00733C97" w:rsidRDefault="002608B5" w:rsidP="00733C97">
      <w:r w:rsidRPr="00733C97">
        <w:t>ENTJ (Extroverted thinking with intuiting): In charge at home, they expect a lot from spouses and kids. They like organization and structure and tend to make good executives and administrators.</w:t>
      </w:r>
    </w:p>
    <w:p w:rsidR="002608B5" w:rsidRPr="00733C97" w:rsidRDefault="002608B5" w:rsidP="00733C97">
      <w:r w:rsidRPr="00733C97">
        <w:lastRenderedPageBreak/>
        <w:t xml:space="preserve">ENTP (Extroverted intuiting with thinking): These are lively people, not humdrum or orderly. As mates, they are a little dangerous, especially economically. They are good at analysis and make good entrepreneurs. They do tend to play at </w:t>
      </w:r>
      <w:proofErr w:type="spellStart"/>
      <w:r w:rsidRPr="00733C97">
        <w:t>oneupmanship</w:t>
      </w:r>
      <w:proofErr w:type="spellEnd"/>
      <w:r w:rsidRPr="00733C97">
        <w:t>.</w:t>
      </w:r>
    </w:p>
    <w:p w:rsidR="002608B5" w:rsidRPr="00733C97" w:rsidRDefault="002608B5" w:rsidP="00733C97">
      <w:r w:rsidRPr="00733C97">
        <w:t xml:space="preserve">ESFJ (Extroverted feeling with sensing): These people like harmony. They tend to have strong </w:t>
      </w:r>
      <w:proofErr w:type="spellStart"/>
      <w:r w:rsidRPr="00733C97">
        <w:t>shoulds</w:t>
      </w:r>
      <w:proofErr w:type="spellEnd"/>
      <w:r w:rsidRPr="00733C97">
        <w:t xml:space="preserve"> and should-</w:t>
      </w:r>
      <w:proofErr w:type="spellStart"/>
      <w:r w:rsidRPr="00733C97">
        <w:t>nots</w:t>
      </w:r>
      <w:proofErr w:type="spellEnd"/>
      <w:r w:rsidRPr="00733C97">
        <w:t>. They may be dependent, first on parents and later on spouses. They wear their hearts on their sleeves and excel in service occupations involving personal contact.</w:t>
      </w:r>
    </w:p>
    <w:p w:rsidR="002608B5" w:rsidRPr="00733C97" w:rsidRDefault="002608B5" w:rsidP="00733C97">
      <w:r w:rsidRPr="00733C97">
        <w:t>ESFP (Extroverted sensing with feeling): Very generous and impulsive, they have a low tolerance for anxiety. They make good performers, they like public relations, and they love the phone. They should avoid scholarly pursuits, especially science.</w:t>
      </w:r>
    </w:p>
    <w:p w:rsidR="002608B5" w:rsidRPr="00733C97" w:rsidRDefault="002608B5" w:rsidP="00733C97">
      <w:r w:rsidRPr="00733C97">
        <w:t>ESTJ (Extroverted thinking with sensing): These are responsible mates and parents and are loyal to the workplace. They are realistic, down-to-earth, orderly, and love tradition. They often find themselves joining civic clubs!</w:t>
      </w:r>
    </w:p>
    <w:p w:rsidR="002608B5" w:rsidRPr="00733C97" w:rsidRDefault="002608B5" w:rsidP="00733C97">
      <w:r w:rsidRPr="00733C97">
        <w:t>ESTP (Extroverted sensing with thinking): These are action-oriented people, often sophisticated, sometimes ruthless -- our "James Bonds." As mates, they are exciting and charming, but they have trouble with commitment. They make good promoters, entrepreneurs, and con artists.</w:t>
      </w:r>
    </w:p>
    <w:p w:rsidR="002608B5" w:rsidRPr="00733C97" w:rsidRDefault="002608B5" w:rsidP="00733C97">
      <w:r w:rsidRPr="00733C97">
        <w:t>INFJ (Introverted intuiting with feeling): These are serious students and workers who really want to contribute. They are private and easily hurt. They make good spouses, but tend to be physically reserved. People often think they are psychic. They make good therapists, general practitioners, ministers, and so on.</w:t>
      </w:r>
    </w:p>
    <w:p w:rsidR="002608B5" w:rsidRPr="00733C97" w:rsidRDefault="002608B5" w:rsidP="00733C97">
      <w:r w:rsidRPr="00733C97">
        <w:t>INFP (Introverted feeling with intuiting): These people are idealistic, self-sacrificing, and somewhat cool or reserved. They are very family and home oriented, but don't relax well. You find them in psychology, architecture, and religion, but never in business.</w:t>
      </w:r>
    </w:p>
    <w:p w:rsidR="002608B5" w:rsidRPr="00733C97" w:rsidRDefault="002608B5" w:rsidP="00733C97">
      <w:r w:rsidRPr="00733C97">
        <w:t>INTJ (Introverted intuiting with thinking): These are the most independent of all types. They love logic and ideas and are drawn to scientific research. They can be rather single-minded, though.</w:t>
      </w:r>
    </w:p>
    <w:p w:rsidR="002608B5" w:rsidRPr="00733C97" w:rsidRDefault="002608B5" w:rsidP="00733C97">
      <w:r w:rsidRPr="00733C97">
        <w:t>INTP (Introverted thinking with intuiting): Faithful, preoccupied, and forgetful, these are the bookworms. They tend to be very precise in their use of language. They are good at logic and math and make good philosophers and theoretical scientists, but not writers or salespeople.</w:t>
      </w:r>
    </w:p>
    <w:p w:rsidR="002608B5" w:rsidRPr="00733C97" w:rsidRDefault="002608B5" w:rsidP="00733C97">
      <w:r w:rsidRPr="00733C97">
        <w:t>ISFJ (Introverted sensing with feeling): These people are service and work oriented. They may suffer from fatigue and tend to be attracted to troublemakers. They are good nurses, teachers, secretaries, general practitioners, librarians, middle managers, and housekeepers.</w:t>
      </w:r>
    </w:p>
    <w:p w:rsidR="002608B5" w:rsidRPr="00733C97" w:rsidRDefault="002608B5" w:rsidP="00733C97">
      <w:r w:rsidRPr="00733C97">
        <w:t>ISFP (Introverted feeling with sensing): They are shy and retiring, are not talkative, but like sensuous action. They like painting, drawing, sculpting, composing, dancing -- the arts generally -- and they like nature. They are not big on commitment.</w:t>
      </w:r>
    </w:p>
    <w:p w:rsidR="002608B5" w:rsidRPr="00733C97" w:rsidRDefault="002608B5" w:rsidP="00733C97">
      <w:r w:rsidRPr="00733C97">
        <w:t xml:space="preserve">ISTJ (Introverted sensing with thinking): These are dependable pillars of strength. They often try to reform their mates and other people. They make good bank examiners, auditors, accountants, tax examiners, supervisors in libraries and hospitals, business, home </w:t>
      </w:r>
      <w:proofErr w:type="spellStart"/>
      <w:r w:rsidRPr="00733C97">
        <w:t>ec</w:t>
      </w:r>
      <w:proofErr w:type="spellEnd"/>
      <w:r w:rsidRPr="00733C97">
        <w:t>., and phys. ed. teachers, and boy or girl scouts!</w:t>
      </w:r>
    </w:p>
    <w:p w:rsidR="002608B5" w:rsidRPr="00733C97" w:rsidRDefault="002608B5" w:rsidP="00733C97">
      <w:r w:rsidRPr="00733C97">
        <w:lastRenderedPageBreak/>
        <w:t>ISTP (Introverted thinking with sensing): These people are action-oriented and fearless, and crave excitement. They are impulsive and dangerous to stop. They often like tools, instruments, and weapons, and often become technical experts. They are not interested in communications and are often incorrectly diagnosed as dyslexic or hyperactive. They tend to do badly in school.</w:t>
      </w:r>
    </w:p>
    <w:p w:rsidR="002608B5" w:rsidRPr="00733C97" w:rsidRDefault="002608B5" w:rsidP="00733C97"/>
    <w:sectPr w:rsidR="002608B5" w:rsidRPr="00733C97" w:rsidSect="002E28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9C6FFE"/>
    <w:multiLevelType w:val="multilevel"/>
    <w:tmpl w:val="7B2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376A6D"/>
    <w:multiLevelType w:val="multilevel"/>
    <w:tmpl w:val="517A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1"/>
  <w:proofState w:spelling="clean"/>
  <w:defaultTabStop w:val="720"/>
  <w:characterSpacingControl w:val="doNotCompress"/>
  <w:compat>
    <w:useFELayout/>
  </w:compat>
  <w:rsids>
    <w:rsidRoot w:val="002608B5"/>
    <w:rsid w:val="00075D75"/>
    <w:rsid w:val="001612CB"/>
    <w:rsid w:val="002608B5"/>
    <w:rsid w:val="002E28C0"/>
    <w:rsid w:val="00733C97"/>
    <w:rsid w:val="00E85D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8C0"/>
  </w:style>
  <w:style w:type="paragraph" w:styleId="Heading2">
    <w:name w:val="heading 2"/>
    <w:basedOn w:val="Normal"/>
    <w:link w:val="Heading2Char"/>
    <w:uiPriority w:val="9"/>
    <w:qFormat/>
    <w:rsid w:val="002608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0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08B5"/>
  </w:style>
  <w:style w:type="character" w:styleId="Strong">
    <w:name w:val="Strong"/>
    <w:basedOn w:val="DefaultParagraphFont"/>
    <w:uiPriority w:val="22"/>
    <w:qFormat/>
    <w:rsid w:val="002608B5"/>
    <w:rPr>
      <w:b/>
      <w:bCs/>
    </w:rPr>
  </w:style>
  <w:style w:type="character" w:styleId="Hyperlink">
    <w:name w:val="Hyperlink"/>
    <w:basedOn w:val="DefaultParagraphFont"/>
    <w:uiPriority w:val="99"/>
    <w:unhideWhenUsed/>
    <w:rsid w:val="002608B5"/>
    <w:rPr>
      <w:color w:val="0000FF"/>
      <w:u w:val="single"/>
    </w:rPr>
  </w:style>
  <w:style w:type="character" w:customStyle="1" w:styleId="Heading2Char">
    <w:name w:val="Heading 2 Char"/>
    <w:basedOn w:val="DefaultParagraphFont"/>
    <w:link w:val="Heading2"/>
    <w:uiPriority w:val="9"/>
    <w:rsid w:val="002608B5"/>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2608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08B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2608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608B5"/>
    <w:rPr>
      <w:rFonts w:ascii="Arial" w:eastAsia="Times New Roman" w:hAnsi="Arial" w:cs="Arial"/>
      <w:vanish/>
      <w:sz w:val="16"/>
      <w:szCs w:val="16"/>
    </w:rPr>
  </w:style>
  <w:style w:type="paragraph" w:styleId="NoSpacing">
    <w:name w:val="No Spacing"/>
    <w:uiPriority w:val="1"/>
    <w:qFormat/>
    <w:rsid w:val="00733C97"/>
    <w:pPr>
      <w:spacing w:after="0" w:line="240" w:lineRule="auto"/>
    </w:pPr>
  </w:style>
  <w:style w:type="paragraph" w:styleId="BalloonText">
    <w:name w:val="Balloon Text"/>
    <w:basedOn w:val="Normal"/>
    <w:link w:val="BalloonTextChar"/>
    <w:uiPriority w:val="99"/>
    <w:semiHidden/>
    <w:unhideWhenUsed/>
    <w:rsid w:val="00733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C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5917643">
      <w:bodyDiv w:val="1"/>
      <w:marLeft w:val="0"/>
      <w:marRight w:val="0"/>
      <w:marTop w:val="0"/>
      <w:marBottom w:val="0"/>
      <w:divBdr>
        <w:top w:val="none" w:sz="0" w:space="0" w:color="auto"/>
        <w:left w:val="none" w:sz="0" w:space="0" w:color="auto"/>
        <w:bottom w:val="none" w:sz="0" w:space="0" w:color="auto"/>
        <w:right w:val="none" w:sz="0" w:space="0" w:color="auto"/>
      </w:divBdr>
      <w:divsChild>
        <w:div w:id="737089700">
          <w:marLeft w:val="0"/>
          <w:marRight w:val="0"/>
          <w:marTop w:val="0"/>
          <w:marBottom w:val="0"/>
          <w:divBdr>
            <w:top w:val="none" w:sz="0" w:space="0" w:color="auto"/>
            <w:left w:val="none" w:sz="0" w:space="0" w:color="auto"/>
            <w:bottom w:val="none" w:sz="0" w:space="0" w:color="auto"/>
            <w:right w:val="none" w:sz="0" w:space="0" w:color="auto"/>
          </w:divBdr>
          <w:divsChild>
            <w:div w:id="935407644">
              <w:marLeft w:val="0"/>
              <w:marRight w:val="0"/>
              <w:marTop w:val="0"/>
              <w:marBottom w:val="0"/>
              <w:divBdr>
                <w:top w:val="none" w:sz="0" w:space="0" w:color="auto"/>
                <w:left w:val="none" w:sz="0" w:space="0" w:color="auto"/>
                <w:bottom w:val="none" w:sz="0" w:space="0" w:color="auto"/>
                <w:right w:val="none" w:sz="0" w:space="0" w:color="auto"/>
              </w:divBdr>
              <w:divsChild>
                <w:div w:id="2146773296">
                  <w:marLeft w:val="0"/>
                  <w:marRight w:val="0"/>
                  <w:marTop w:val="0"/>
                  <w:marBottom w:val="0"/>
                  <w:divBdr>
                    <w:top w:val="single" w:sz="6" w:space="0" w:color="683636"/>
                    <w:left w:val="single" w:sz="6" w:space="0" w:color="683636"/>
                    <w:bottom w:val="single" w:sz="6" w:space="0" w:color="683636"/>
                    <w:right w:val="single" w:sz="6" w:space="0" w:color="683636"/>
                  </w:divBdr>
                  <w:divsChild>
                    <w:div w:id="1245139912">
                      <w:marLeft w:val="0"/>
                      <w:marRight w:val="0"/>
                      <w:marTop w:val="0"/>
                      <w:marBottom w:val="0"/>
                      <w:divBdr>
                        <w:top w:val="none" w:sz="0" w:space="0" w:color="auto"/>
                        <w:left w:val="none" w:sz="0" w:space="0" w:color="auto"/>
                        <w:bottom w:val="none" w:sz="0" w:space="0" w:color="auto"/>
                        <w:right w:val="none" w:sz="0" w:space="0" w:color="auto"/>
                      </w:divBdr>
                    </w:div>
                    <w:div w:id="7819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11553">
      <w:bodyDiv w:val="1"/>
      <w:marLeft w:val="0"/>
      <w:marRight w:val="0"/>
      <w:marTop w:val="0"/>
      <w:marBottom w:val="0"/>
      <w:divBdr>
        <w:top w:val="none" w:sz="0" w:space="0" w:color="auto"/>
        <w:left w:val="none" w:sz="0" w:space="0" w:color="auto"/>
        <w:bottom w:val="none" w:sz="0" w:space="0" w:color="auto"/>
        <w:right w:val="none" w:sz="0" w:space="0" w:color="auto"/>
      </w:divBdr>
    </w:div>
    <w:div w:id="150898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leytherapy.co.uk/therapists.htm" TargetMode="External"/><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yperlink" Target="http://www.harleytherapy.co.uk/counselling/dream-analysis-therapy-counselling.htm"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arleytherapy.co.uk/counselling/how-to-deal-with-transference-in-therapy.htm" TargetMode="External"/><Relationship Id="rId11" Type="http://schemas.openxmlformats.org/officeDocument/2006/relationships/image" Target="media/image2.gif"/><Relationship Id="rId5" Type="http://schemas.openxmlformats.org/officeDocument/2006/relationships/hyperlink" Target="http://www.harleytherapy.co.uk/psychodynamic-psychotherapy-and-counselling-london.htm"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harleytherapy.co.uk/counselling/freuds-main-theories-psychoanalysis.htm"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6668</Words>
  <Characters>38010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Rastogi</dc:creator>
  <cp:keywords/>
  <dc:description/>
  <cp:lastModifiedBy>Rahul Rastogi</cp:lastModifiedBy>
  <cp:revision>5</cp:revision>
  <dcterms:created xsi:type="dcterms:W3CDTF">2017-03-28T01:52:00Z</dcterms:created>
  <dcterms:modified xsi:type="dcterms:W3CDTF">2021-02-16T10:38:00Z</dcterms:modified>
</cp:coreProperties>
</file>